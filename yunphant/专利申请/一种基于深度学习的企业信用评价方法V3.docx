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655" w:rsidRDefault="00180655" w:rsidP="00180655">
      <w:pPr>
        <w:widowControl/>
        <w:jc w:val="center"/>
        <w:rPr>
          <w:ins w:id="0" w:author="Administrator" w:date="2015-12-25T15:17:00Z"/>
          <w:rFonts w:ascii="黑体" w:eastAsia="黑体" w:hAnsi="黑体" w:cs="黑体" w:hint="eastAsia"/>
          <w:sz w:val="36"/>
          <w:szCs w:val="36"/>
          <w:lang w:eastAsia="zh-CN"/>
        </w:rPr>
      </w:pPr>
      <w:bookmarkStart w:id="1" w:name="OLE_LINK5"/>
      <w:ins w:id="2" w:author="Administrator" w:date="2015-12-25T15:17:00Z">
        <w:r>
          <w:rPr>
            <w:rFonts w:ascii="黑体" w:eastAsia="黑体" w:hAnsi="黑体" w:cs="黑体"/>
            <w:sz w:val="36"/>
            <w:szCs w:val="36"/>
            <w:lang w:val="zh-TW" w:eastAsia="zh-TW"/>
          </w:rPr>
          <w:t>说明书</w:t>
        </w:r>
        <w:r>
          <w:rPr>
            <w:rFonts w:ascii="黑体" w:eastAsia="黑体" w:hAnsi="黑体" w:cs="黑体" w:hint="eastAsia"/>
            <w:sz w:val="36"/>
            <w:szCs w:val="36"/>
            <w:lang w:val="zh-TW" w:eastAsia="zh-CN"/>
          </w:rPr>
          <w:t>摘要</w:t>
        </w:r>
      </w:ins>
    </w:p>
    <w:p w:rsidR="00180655" w:rsidRDefault="00180655" w:rsidP="00180655">
      <w:pPr>
        <w:widowControl/>
        <w:rPr>
          <w:ins w:id="3" w:author="Administrator" w:date="2015-12-25T15:17:00Z"/>
          <w:b/>
          <w:bCs/>
          <w:sz w:val="24"/>
          <w:szCs w:val="24"/>
          <w:lang w:eastAsia="zh-CN"/>
        </w:rPr>
      </w:pPr>
      <w:ins w:id="4" w:author="Administrator" w:date="2015-12-25T15:17:00Z">
        <w:r>
          <w:rPr>
            <w:b/>
            <w:bCs/>
            <w:sz w:val="24"/>
            <w:szCs w:val="24"/>
          </w:rPr>
          <w:pict>
            <v:line id="_x0000_s1031" style="position:absolute;left:0;text-align:left;z-index:251664384;visibility:visible;mso-wrap-distance-left:4.5pt;mso-wrap-distance-top:4.5pt;mso-wrap-distance-right:4.5pt;mso-wrap-distance-bottom:4.5pt;mso-position-vertical-relative:line" from="4.5pt,8.9pt" to="481.5pt,8.9pt" strokeweight="1.5pt">
              <w10:wrap type="square"/>
            </v:line>
          </w:pict>
        </w:r>
      </w:ins>
    </w:p>
    <w:p w:rsidR="00180655" w:rsidRPr="00180655" w:rsidRDefault="00180655" w:rsidP="00180655">
      <w:pPr>
        <w:ind w:firstLine="420"/>
        <w:rPr>
          <w:ins w:id="5" w:author="Administrator" w:date="2015-12-25T15:18:00Z"/>
          <w:rFonts w:ascii="宋体" w:eastAsia="宋体" w:hAnsi="宋体" w:cs="宋体" w:hint="eastAsia"/>
          <w:sz w:val="24"/>
          <w:szCs w:val="24"/>
          <w:lang w:eastAsia="zh-CN"/>
          <w:rPrChange w:id="6" w:author="Administrator" w:date="2015-12-25T15:19:00Z">
            <w:rPr>
              <w:ins w:id="7" w:author="Administrator" w:date="2015-12-25T15:18:00Z"/>
              <w:rFonts w:ascii="宋体" w:eastAsia="宋体" w:hAnsi="宋体" w:cs="宋体" w:hint="eastAsia"/>
              <w:sz w:val="24"/>
              <w:szCs w:val="24"/>
              <w:lang w:val="zh-TW" w:eastAsia="zh-CN"/>
            </w:rPr>
          </w:rPrChange>
        </w:rPr>
        <w:pPrChange w:id="8" w:author="Administrator" w:date="2015-12-25T15:19:00Z">
          <w:pPr>
            <w:widowControl/>
            <w:jc w:val="center"/>
          </w:pPr>
        </w:pPrChange>
      </w:pPr>
      <w:ins w:id="9" w:author="Administrator" w:date="2015-12-25T15:18:00Z">
        <w:r>
          <w:rPr>
            <w:rFonts w:ascii="宋体" w:eastAsia="宋体" w:hAnsi="宋体" w:cs="宋体" w:hint="eastAsia"/>
            <w:sz w:val="24"/>
            <w:szCs w:val="24"/>
            <w:lang w:val="zh-TW" w:eastAsia="zh-CN"/>
          </w:rPr>
          <w:t>本发明公开了</w:t>
        </w:r>
        <w:r>
          <w:rPr>
            <w:rFonts w:ascii="宋体" w:eastAsia="宋体" w:hAnsi="宋体" w:cs="宋体"/>
            <w:sz w:val="24"/>
            <w:szCs w:val="24"/>
            <w:lang w:val="zh-TW" w:eastAsia="zh-TW"/>
          </w:rPr>
          <w:t>一种基于深度学习的企业信用评价方法。通过采集其他政府部门信息、公众互联网信息、媒体信息、企业内部信息和日常监管结果信息汇总形成评价信息基础资料库；设定量化的信用评价标准和评价规则，在一定的阶段或时间点，自动运算形成企业信用评定结果。本发明提出了一种让机器自动学习出企业信用模式特征的方法，并将特征学习融入到企业信用模型中，减少了人为设计特征造成的不完备性</w:t>
        </w:r>
      </w:ins>
      <w:ins w:id="10" w:author="Administrator" w:date="2015-12-25T15:19:00Z">
        <w:r>
          <w:rPr>
            <w:rFonts w:ascii="宋体" w:eastAsia="宋体" w:hAnsi="宋体" w:cs="宋体" w:hint="eastAsia"/>
            <w:sz w:val="24"/>
            <w:szCs w:val="24"/>
            <w:lang w:val="zh-TW" w:eastAsia="zh-CN"/>
          </w:rPr>
          <w:t>，</w:t>
        </w:r>
        <w:r>
          <w:rPr>
            <w:rFonts w:ascii="宋体" w:eastAsia="宋体" w:hAnsi="宋体" w:cs="宋体"/>
            <w:sz w:val="24"/>
            <w:szCs w:val="24"/>
            <w:lang w:val="zh-TW" w:eastAsia="zh-TW"/>
          </w:rPr>
          <w:t>同时提升了信用评价的可信度</w:t>
        </w:r>
        <w:r>
          <w:rPr>
            <w:rFonts w:ascii="宋体" w:eastAsia="宋体" w:hAnsi="宋体" w:cs="宋体" w:hint="eastAsia"/>
            <w:sz w:val="24"/>
            <w:szCs w:val="24"/>
            <w:lang w:val="zh-TW" w:eastAsia="zh-CN"/>
          </w:rPr>
          <w:t>。</w:t>
        </w:r>
      </w:ins>
    </w:p>
    <w:p w:rsidR="00180655" w:rsidRPr="00180655" w:rsidRDefault="00180655" w:rsidP="00E73713">
      <w:pPr>
        <w:widowControl/>
        <w:jc w:val="center"/>
        <w:rPr>
          <w:ins w:id="11" w:author="Administrator" w:date="2015-12-25T15:17:00Z"/>
          <w:rFonts w:ascii="黑体" w:eastAsia="黑体" w:hAnsi="黑体" w:cs="黑体" w:hint="eastAsia"/>
          <w:sz w:val="36"/>
          <w:szCs w:val="36"/>
          <w:lang w:eastAsia="zh-CN"/>
          <w:rPrChange w:id="12" w:author="Administrator" w:date="2015-12-25T15:19:00Z">
            <w:rPr>
              <w:ins w:id="13" w:author="Administrator" w:date="2015-12-25T15:17:00Z"/>
              <w:rFonts w:ascii="黑体" w:eastAsia="黑体" w:hAnsi="黑体" w:cs="黑体" w:hint="eastAsia"/>
              <w:sz w:val="36"/>
              <w:szCs w:val="36"/>
              <w:lang w:val="zh-TW" w:eastAsia="zh-CN"/>
            </w:rPr>
          </w:rPrChange>
        </w:rPr>
      </w:pPr>
    </w:p>
    <w:p w:rsidR="00180655" w:rsidRDefault="00180655" w:rsidP="00E73713">
      <w:pPr>
        <w:widowControl/>
        <w:jc w:val="center"/>
        <w:rPr>
          <w:ins w:id="14"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15"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16"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17"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18"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19"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20"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21"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22"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23"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24"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25"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26" w:author="Administrator" w:date="2015-12-25T15:19:00Z"/>
          <w:rFonts w:ascii="黑体" w:eastAsia="黑体" w:hAnsi="黑体" w:cs="黑体" w:hint="eastAsia"/>
          <w:sz w:val="36"/>
          <w:szCs w:val="36"/>
          <w:lang w:val="zh-TW" w:eastAsia="zh-CN"/>
        </w:rPr>
      </w:pPr>
    </w:p>
    <w:p w:rsidR="00180655" w:rsidRDefault="00180655" w:rsidP="00E73713">
      <w:pPr>
        <w:widowControl/>
        <w:jc w:val="center"/>
        <w:rPr>
          <w:ins w:id="27" w:author="Administrator" w:date="2015-12-25T15:19:00Z"/>
          <w:rFonts w:ascii="黑体" w:eastAsia="黑体" w:hAnsi="黑体" w:cs="黑体" w:hint="eastAsia"/>
          <w:sz w:val="36"/>
          <w:szCs w:val="36"/>
          <w:lang w:val="zh-TW" w:eastAsia="zh-CN"/>
        </w:rPr>
      </w:pPr>
    </w:p>
    <w:p w:rsidR="00E73713" w:rsidRDefault="00E73713" w:rsidP="00E73713">
      <w:pPr>
        <w:widowControl/>
        <w:jc w:val="center"/>
        <w:rPr>
          <w:ins w:id="28" w:author="Administrator" w:date="2015-12-25T14:52:00Z"/>
          <w:rFonts w:ascii="黑体" w:eastAsia="黑体" w:hAnsi="黑体" w:cs="黑体" w:hint="eastAsia"/>
          <w:sz w:val="36"/>
          <w:szCs w:val="36"/>
          <w:lang w:eastAsia="zh-CN"/>
        </w:rPr>
      </w:pPr>
      <w:ins w:id="29" w:author="Administrator" w:date="2015-12-25T14:52:00Z">
        <w:r>
          <w:rPr>
            <w:rFonts w:ascii="黑体" w:eastAsia="黑体" w:hAnsi="黑体" w:cs="黑体" w:hint="eastAsia"/>
            <w:sz w:val="36"/>
            <w:szCs w:val="36"/>
            <w:lang w:val="zh-TW" w:eastAsia="zh-CN"/>
          </w:rPr>
          <w:lastRenderedPageBreak/>
          <w:t>权利要求书</w:t>
        </w:r>
      </w:ins>
    </w:p>
    <w:p w:rsidR="00E73713" w:rsidRDefault="00E73713" w:rsidP="00E73713">
      <w:pPr>
        <w:widowControl/>
        <w:rPr>
          <w:ins w:id="30" w:author="Administrator" w:date="2015-12-25T14:52:00Z"/>
          <w:b/>
          <w:bCs/>
          <w:sz w:val="24"/>
          <w:szCs w:val="24"/>
          <w:lang w:eastAsia="zh-CN"/>
        </w:rPr>
      </w:pPr>
      <w:ins w:id="31" w:author="Administrator" w:date="2015-12-25T14:52:00Z">
        <w:r>
          <w:rPr>
            <w:b/>
            <w:bCs/>
            <w:sz w:val="24"/>
            <w:szCs w:val="24"/>
          </w:rPr>
          <w:pict>
            <v:line id="_x0000_s1030" style="position:absolute;left:0;text-align:left;z-index:251662336;visibility:visible;mso-wrap-distance-left:4.5pt;mso-wrap-distance-top:4.5pt;mso-wrap-distance-right:4.5pt;mso-wrap-distance-bottom:4.5pt;mso-position-vertical-relative:line" from="4.5pt,8.9pt" to="481.5pt,8.9pt" strokeweight="1.5pt">
              <w10:wrap type="square"/>
            </v:line>
          </w:pict>
        </w:r>
      </w:ins>
    </w:p>
    <w:p w:rsidR="00E73713" w:rsidRDefault="00E73713" w:rsidP="00E73713">
      <w:pPr>
        <w:ind w:firstLine="420"/>
        <w:rPr>
          <w:ins w:id="32" w:author="Administrator" w:date="2015-12-25T14:52:00Z"/>
          <w:rFonts w:ascii="宋体" w:eastAsia="宋体" w:hAnsi="宋体" w:cs="宋体"/>
          <w:sz w:val="24"/>
          <w:szCs w:val="24"/>
          <w:lang w:eastAsia="zh-CN"/>
        </w:rPr>
      </w:pPr>
      <w:ins w:id="33" w:author="Administrator" w:date="2015-12-25T14:52:00Z">
        <w:r>
          <w:rPr>
            <w:rFonts w:ascii="宋体" w:eastAsia="宋体" w:hAnsi="宋体" w:cs="宋体" w:hint="eastAsia"/>
            <w:sz w:val="24"/>
            <w:szCs w:val="24"/>
            <w:lang w:val="zh-TW" w:eastAsia="zh-CN"/>
          </w:rPr>
          <w:t>1、</w:t>
        </w:r>
        <w:r>
          <w:rPr>
            <w:rFonts w:ascii="宋体" w:eastAsia="宋体" w:hAnsi="宋体" w:cs="宋体"/>
            <w:sz w:val="24"/>
            <w:szCs w:val="24"/>
            <w:lang w:val="zh-TW" w:eastAsia="zh-TW"/>
          </w:rPr>
          <w:t>一种基于深度学习的企业信用评价</w:t>
        </w:r>
      </w:ins>
      <w:ins w:id="34" w:author="Administrator" w:date="2015-12-25T14:53:00Z">
        <w:r>
          <w:rPr>
            <w:rFonts w:ascii="宋体" w:eastAsia="宋体" w:hAnsi="宋体" w:cs="宋体" w:hint="eastAsia"/>
            <w:sz w:val="24"/>
            <w:szCs w:val="24"/>
            <w:lang w:val="zh-TW" w:eastAsia="zh-CN"/>
          </w:rPr>
          <w:t>方法</w:t>
        </w:r>
      </w:ins>
      <w:ins w:id="35" w:author="Administrator" w:date="2015-12-25T14:52:00Z">
        <w:r>
          <w:rPr>
            <w:rFonts w:ascii="宋体" w:eastAsia="宋体" w:hAnsi="宋体" w:cs="宋体" w:hint="eastAsia"/>
            <w:sz w:val="24"/>
            <w:szCs w:val="24"/>
            <w:lang w:val="zh-TW" w:eastAsia="zh-CN"/>
          </w:rPr>
          <w:t>，</w:t>
        </w:r>
      </w:ins>
      <w:ins w:id="36" w:author="Administrator" w:date="2015-12-25T14:53:00Z">
        <w:r w:rsidR="008219EB">
          <w:rPr>
            <w:rFonts w:ascii="宋体" w:eastAsia="宋体" w:hAnsi="宋体" w:cs="宋体" w:hint="eastAsia"/>
            <w:sz w:val="24"/>
            <w:szCs w:val="24"/>
            <w:lang w:val="zh-TW" w:eastAsia="zh-CN"/>
          </w:rPr>
          <w:t>其特征在于，</w:t>
        </w:r>
      </w:ins>
      <w:ins w:id="37" w:author="Administrator" w:date="2015-12-25T14:52:00Z">
        <w:r>
          <w:rPr>
            <w:rFonts w:ascii="宋体" w:eastAsia="宋体" w:hAnsi="宋体" w:cs="宋体" w:hint="eastAsia"/>
            <w:sz w:val="24"/>
            <w:szCs w:val="24"/>
            <w:lang w:val="zh-TW" w:eastAsia="zh-CN"/>
          </w:rPr>
          <w:t>包括以下步骤</w:t>
        </w:r>
        <w:r>
          <w:rPr>
            <w:rFonts w:ascii="宋体" w:eastAsia="宋体" w:hAnsi="宋体" w:cs="宋体"/>
            <w:sz w:val="24"/>
            <w:szCs w:val="24"/>
            <w:lang w:val="zh-TW" w:eastAsia="zh-TW"/>
          </w:rPr>
          <w:t>：</w:t>
        </w:r>
      </w:ins>
    </w:p>
    <w:p w:rsidR="00E73713" w:rsidRDefault="00E73713" w:rsidP="00F12639">
      <w:pPr>
        <w:ind w:firstLine="420"/>
        <w:rPr>
          <w:ins w:id="38" w:author="Administrator" w:date="2015-12-25T14:52:00Z"/>
          <w:rFonts w:hint="eastAsia"/>
          <w:kern w:val="0"/>
          <w:position w:val="-64"/>
          <w:sz w:val="24"/>
          <w:szCs w:val="24"/>
          <w:lang w:val="zh-TW" w:eastAsia="zh-CN"/>
        </w:rPr>
        <w:pPrChange w:id="39" w:author="Administrator" w:date="2015-12-25T15:01:00Z">
          <w:pPr>
            <w:jc w:val="center"/>
          </w:pPr>
        </w:pPrChange>
      </w:pPr>
      <w:ins w:id="40" w:author="Administrator" w:date="2015-12-25T14:52:00Z">
        <w:r>
          <w:rPr>
            <w:rFonts w:ascii="宋体" w:eastAsia="宋体" w:hAnsi="宋体" w:cs="宋体"/>
            <w:sz w:val="24"/>
            <w:szCs w:val="24"/>
            <w:lang w:val="zh-TW" w:eastAsia="zh-TW"/>
          </w:rPr>
          <w:t>（</w:t>
        </w:r>
        <w:r>
          <w:rPr>
            <w:rFonts w:ascii="宋体" w:eastAsia="宋体" w:hAnsi="宋体" w:cs="宋体"/>
            <w:sz w:val="24"/>
            <w:szCs w:val="24"/>
            <w:lang w:eastAsia="zh-CN"/>
          </w:rPr>
          <w:t>1</w:t>
        </w:r>
        <w:r>
          <w:rPr>
            <w:rFonts w:ascii="宋体" w:eastAsia="宋体" w:hAnsi="宋体" w:cs="宋体"/>
            <w:sz w:val="24"/>
            <w:szCs w:val="24"/>
            <w:lang w:val="zh-TW" w:eastAsia="zh-TW"/>
          </w:rPr>
          <w:t>）采集评价信息基础数据，评价信息基础数据包括第一维抵抗风险能力评价</w:t>
        </w:r>
      </w:ins>
      <w:ins w:id="41" w:author="Administrator" w:date="2015-12-25T14:59:00Z">
        <w:r w:rsidR="00F12639">
          <w:rPr>
            <w:rFonts w:ascii="宋体" w:eastAsia="宋体" w:hAnsi="宋体" w:cs="宋体" w:hint="eastAsia"/>
            <w:sz w:val="24"/>
            <w:szCs w:val="24"/>
            <w:lang w:val="zh-TW" w:eastAsia="zh-CN"/>
          </w:rPr>
          <w:t>、</w:t>
        </w:r>
      </w:ins>
      <w:ins w:id="42" w:author="Administrator" w:date="2015-12-25T14:52:00Z">
        <w:r>
          <w:rPr>
            <w:rFonts w:ascii="宋体" w:eastAsia="宋体" w:hAnsi="宋体" w:cs="宋体"/>
            <w:sz w:val="24"/>
            <w:szCs w:val="24"/>
            <w:lang w:val="zh-TW" w:eastAsia="zh-TW"/>
          </w:rPr>
          <w:t>第二维经营员工能力评价</w:t>
        </w:r>
      </w:ins>
      <w:ins w:id="43" w:author="Administrator" w:date="2015-12-25T14:59:00Z">
        <w:r w:rsidR="00F12639">
          <w:rPr>
            <w:rFonts w:ascii="宋体" w:eastAsia="宋体" w:hAnsi="宋体" w:cs="宋体" w:hint="eastAsia"/>
            <w:sz w:val="24"/>
            <w:szCs w:val="24"/>
            <w:lang w:val="zh-TW" w:eastAsia="zh-CN"/>
          </w:rPr>
          <w:t>、</w:t>
        </w:r>
      </w:ins>
      <w:ins w:id="44" w:author="Administrator" w:date="2015-12-25T14:52:00Z">
        <w:r>
          <w:rPr>
            <w:rFonts w:ascii="宋体" w:eastAsia="宋体" w:hAnsi="宋体" w:cs="宋体"/>
            <w:sz w:val="24"/>
            <w:szCs w:val="24"/>
            <w:lang w:val="zh-TW" w:eastAsia="zh-TW"/>
          </w:rPr>
          <w:t>第三维经营效率能力评价</w:t>
        </w:r>
      </w:ins>
      <w:ins w:id="45" w:author="Administrator" w:date="2015-12-25T14:59:00Z">
        <w:r w:rsidR="00F12639">
          <w:rPr>
            <w:rFonts w:ascii="宋体" w:eastAsia="宋体" w:hAnsi="宋体" w:cs="宋体" w:hint="eastAsia"/>
            <w:sz w:val="24"/>
            <w:szCs w:val="24"/>
            <w:lang w:val="zh-TW" w:eastAsia="zh-CN"/>
          </w:rPr>
          <w:t>和</w:t>
        </w:r>
      </w:ins>
      <w:ins w:id="46" w:author="Administrator" w:date="2015-12-25T14:52:00Z">
        <w:r>
          <w:rPr>
            <w:rFonts w:ascii="宋体" w:eastAsia="宋体" w:hAnsi="宋体" w:cs="宋体"/>
            <w:sz w:val="24"/>
            <w:szCs w:val="24"/>
            <w:lang w:val="zh-TW" w:eastAsia="zh-TW"/>
          </w:rPr>
          <w:t>第四维盈利水平能力</w:t>
        </w:r>
      </w:ins>
      <w:ins w:id="47" w:author="Administrator" w:date="2015-12-25T15:00:00Z">
        <w:r w:rsidR="00F12639">
          <w:rPr>
            <w:rFonts w:ascii="宋体" w:eastAsia="宋体" w:hAnsi="宋体" w:cs="宋体"/>
            <w:sz w:val="24"/>
            <w:szCs w:val="24"/>
            <w:lang w:val="zh-TW" w:eastAsia="zh-TW"/>
          </w:rPr>
          <w:t>评价</w:t>
        </w:r>
        <w:r w:rsidR="00F12639">
          <w:rPr>
            <w:rFonts w:ascii="宋体" w:eastAsia="宋体" w:hAnsi="宋体" w:cs="宋体" w:hint="eastAsia"/>
            <w:sz w:val="24"/>
            <w:szCs w:val="24"/>
            <w:lang w:val="zh-TW" w:eastAsia="zh-CN"/>
          </w:rPr>
          <w:t>；</w:t>
        </w:r>
      </w:ins>
      <w:ins w:id="48" w:author="Administrator" w:date="2015-12-25T14:52:00Z">
        <w:r>
          <w:rPr>
            <w:rFonts w:ascii="宋体" w:eastAsia="宋体" w:hAnsi="宋体" w:cs="宋体"/>
            <w:sz w:val="24"/>
            <w:szCs w:val="24"/>
            <w:lang w:val="zh-TW" w:eastAsia="zh-TW"/>
          </w:rPr>
          <w:t>对采集的四维评价信息基础数据，得到基于时间序列的数据</w:t>
        </w:r>
        <w:r>
          <w:rPr>
            <w:rFonts w:ascii="宋体" w:eastAsia="宋体" w:hAnsi="宋体" w:cs="宋体"/>
            <w:sz w:val="24"/>
            <w:szCs w:val="24"/>
            <w:lang w:eastAsia="zh-CN"/>
          </w:rPr>
          <w:t>X</w:t>
        </w:r>
        <w:r>
          <w:rPr>
            <w:rFonts w:ascii="宋体" w:eastAsia="宋体" w:hAnsi="宋体" w:cs="宋体"/>
            <w:sz w:val="24"/>
            <w:szCs w:val="24"/>
            <w:vertAlign w:val="subscript"/>
            <w:lang w:eastAsia="zh-CN"/>
          </w:rPr>
          <w:t>i</w:t>
        </w:r>
        <w:r>
          <w:rPr>
            <w:rFonts w:ascii="宋体" w:eastAsia="宋体" w:hAnsi="宋体" w:cs="宋体"/>
            <w:sz w:val="24"/>
            <w:szCs w:val="24"/>
            <w:lang w:eastAsia="zh-CN"/>
          </w:rPr>
          <w:t>(t)</w:t>
        </w:r>
        <w:r>
          <w:rPr>
            <w:rFonts w:ascii="宋体" w:eastAsia="宋体" w:hAnsi="宋体" w:cs="宋体"/>
            <w:sz w:val="24"/>
            <w:szCs w:val="24"/>
            <w:lang w:val="zh-TW" w:eastAsia="zh-TW"/>
          </w:rPr>
          <w:t>，</w:t>
        </w:r>
        <w:r>
          <w:rPr>
            <w:rFonts w:ascii="宋体" w:eastAsia="宋体" w:hAnsi="宋体" w:cs="宋体"/>
            <w:sz w:val="24"/>
            <w:szCs w:val="24"/>
            <w:lang w:eastAsia="zh-CN"/>
          </w:rPr>
          <w:t>X</w:t>
        </w:r>
        <w:r>
          <w:rPr>
            <w:rFonts w:ascii="宋体" w:eastAsia="宋体" w:hAnsi="宋体" w:cs="宋体"/>
            <w:sz w:val="24"/>
            <w:szCs w:val="24"/>
            <w:vertAlign w:val="subscript"/>
            <w:lang w:eastAsia="zh-CN"/>
          </w:rPr>
          <w:t>i</w:t>
        </w:r>
        <w:r>
          <w:rPr>
            <w:rFonts w:ascii="宋体" w:eastAsia="宋体" w:hAnsi="宋体" w:cs="宋体"/>
            <w:sz w:val="24"/>
            <w:szCs w:val="24"/>
            <w:lang w:eastAsia="zh-CN"/>
          </w:rPr>
          <w:t>(t)</w:t>
        </w:r>
        <w:r>
          <w:rPr>
            <w:rFonts w:ascii="宋体" w:eastAsia="宋体" w:hAnsi="宋体" w:cs="宋体"/>
            <w:sz w:val="24"/>
            <w:szCs w:val="24"/>
            <w:lang w:val="zh-TW" w:eastAsia="zh-TW"/>
          </w:rPr>
          <w:t>表示当时间点为</w:t>
        </w:r>
        <w:r>
          <w:rPr>
            <w:rFonts w:ascii="宋体" w:eastAsia="宋体" w:hAnsi="宋体" w:cs="宋体"/>
            <w:sz w:val="24"/>
            <w:szCs w:val="24"/>
            <w:lang w:eastAsia="zh-CN"/>
          </w:rPr>
          <w:t>t</w:t>
        </w:r>
        <w:r>
          <w:rPr>
            <w:rFonts w:ascii="宋体" w:eastAsia="宋体" w:hAnsi="宋体" w:cs="宋体"/>
            <w:sz w:val="24"/>
            <w:szCs w:val="24"/>
            <w:lang w:val="zh-TW" w:eastAsia="zh-TW"/>
          </w:rPr>
          <w:t>时，第</w:t>
        </w:r>
        <w:proofErr w:type="spellStart"/>
        <w:r>
          <w:rPr>
            <w:rFonts w:ascii="宋体" w:eastAsia="宋体" w:hAnsi="宋体" w:cs="宋体"/>
            <w:sz w:val="24"/>
            <w:szCs w:val="24"/>
            <w:lang w:eastAsia="zh-CN"/>
          </w:rPr>
          <w:t>i</w:t>
        </w:r>
        <w:proofErr w:type="spellEnd"/>
        <w:r>
          <w:rPr>
            <w:rFonts w:ascii="宋体" w:eastAsia="宋体" w:hAnsi="宋体" w:cs="宋体"/>
            <w:sz w:val="24"/>
            <w:szCs w:val="24"/>
            <w:lang w:val="zh-TW" w:eastAsia="zh-TW"/>
          </w:rPr>
          <w:t>维的评价信息数据</w:t>
        </w:r>
      </w:ins>
      <w:ins w:id="49" w:author="Administrator" w:date="2015-12-25T15:00:00Z">
        <w:r w:rsidR="00F12639">
          <w:rPr>
            <w:rFonts w:ascii="宋体" w:eastAsia="宋体" w:hAnsi="宋体" w:cs="宋体" w:hint="eastAsia"/>
            <w:sz w:val="24"/>
            <w:szCs w:val="24"/>
            <w:lang w:val="zh-TW" w:eastAsia="zh-CN"/>
          </w:rPr>
          <w:t>；</w:t>
        </w:r>
      </w:ins>
      <w:ins w:id="50" w:author="Administrator" w:date="2015-12-25T14:52:00Z">
        <w:r>
          <w:rPr>
            <w:rFonts w:ascii="宋体" w:eastAsia="宋体" w:hAnsi="宋体" w:cs="宋体" w:hint="eastAsia"/>
            <w:sz w:val="24"/>
            <w:szCs w:val="24"/>
            <w:lang w:val="zh-TW" w:eastAsia="zh-CN"/>
          </w:rPr>
          <w:t>并</w:t>
        </w:r>
        <w:r>
          <w:rPr>
            <w:rFonts w:ascii="宋体" w:eastAsia="宋体" w:hAnsi="宋体" w:cs="宋体"/>
            <w:sz w:val="24"/>
            <w:szCs w:val="24"/>
            <w:lang w:val="zh-TW" w:eastAsia="zh-TW"/>
          </w:rPr>
          <w:t>进行归一化处理</w:t>
        </w:r>
      </w:ins>
      <w:ins w:id="51" w:author="Administrator" w:date="2015-12-25T15:09:00Z">
        <w:r w:rsidR="00F16147">
          <w:rPr>
            <w:rFonts w:ascii="宋体" w:eastAsia="宋体" w:hAnsi="宋体" w:cs="宋体" w:hint="eastAsia"/>
            <w:sz w:val="24"/>
            <w:szCs w:val="24"/>
            <w:lang w:val="zh-TW" w:eastAsia="zh-CN"/>
          </w:rPr>
          <w:t>。</w:t>
        </w:r>
      </w:ins>
    </w:p>
    <w:p w:rsidR="00E73713" w:rsidRDefault="00E73713" w:rsidP="00E73713">
      <w:pPr>
        <w:pStyle w:val="ListParagraph1"/>
        <w:rPr>
          <w:ins w:id="52" w:author="Administrator" w:date="2015-12-25T14:52:00Z"/>
          <w:rFonts w:ascii="宋体" w:eastAsia="宋体" w:hAnsi="宋体" w:cs="宋体" w:hint="eastAsia"/>
          <w:sz w:val="24"/>
          <w:szCs w:val="24"/>
        </w:rPr>
      </w:pPr>
      <w:ins w:id="53" w:author="Administrator" w:date="2015-12-25T14:52:00Z">
        <w:r>
          <w:rPr>
            <w:rFonts w:ascii="宋体" w:eastAsia="宋体" w:hAnsi="宋体" w:cs="宋体"/>
            <w:sz w:val="24"/>
            <w:szCs w:val="24"/>
            <w:lang w:val="zh-TW" w:eastAsia="zh-TW"/>
          </w:rPr>
          <w:t>（</w:t>
        </w:r>
        <w:r>
          <w:rPr>
            <w:rFonts w:ascii="宋体" w:eastAsia="宋体" w:hAnsi="宋体" w:cs="宋体"/>
            <w:sz w:val="24"/>
            <w:szCs w:val="24"/>
          </w:rPr>
          <w:t>2</w:t>
        </w:r>
        <w:r>
          <w:rPr>
            <w:rFonts w:ascii="宋体" w:eastAsia="宋体" w:hAnsi="宋体" w:cs="宋体"/>
            <w:sz w:val="24"/>
            <w:szCs w:val="24"/>
            <w:lang w:val="zh-TW" w:eastAsia="zh-TW"/>
          </w:rPr>
          <w:t>）针对评价信息的历史数据，将已评价的信用度作为真实值，对已评价的信用度定义为</w:t>
        </w:r>
        <w:r>
          <w:rPr>
            <w:rFonts w:ascii="宋体" w:eastAsia="宋体" w:hAnsi="宋体" w:cs="宋体"/>
            <w:sz w:val="24"/>
            <w:szCs w:val="24"/>
          </w:rPr>
          <w:t>C(k)</w:t>
        </w:r>
        <w:r>
          <w:rPr>
            <w:rFonts w:ascii="宋体" w:eastAsia="宋体" w:hAnsi="宋体" w:cs="宋体"/>
            <w:sz w:val="24"/>
            <w:szCs w:val="24"/>
            <w:lang w:val="zh-TW" w:eastAsia="zh-TW"/>
          </w:rPr>
          <w:t>，将归一化后的每个企业的评价数据序列</w:t>
        </w:r>
        <w:r w:rsidR="00EF4A91" w:rsidRPr="005B6EAD">
          <w:rPr>
            <w:rFonts w:cs="Times New Roman"/>
            <w:kern w:val="0"/>
            <w:position w:val="-14"/>
            <w:sz w:val="24"/>
            <w:szCs w:val="24"/>
            <w:lang w:val="zh-CN"/>
          </w:rPr>
          <w:object w:dxaOrig="22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3.35pt;height:20.65pt" o:ole="">
              <v:imagedata r:id="rId6" o:title=""/>
            </v:shape>
            <o:OLEObject Type="Embed" ProgID="Equation.3" ShapeID="_x0000_i1036" DrawAspect="Content" ObjectID="_1512562811" r:id="rId7"/>
          </w:object>
        </w:r>
        <w:r>
          <w:rPr>
            <w:rFonts w:ascii="宋体" w:eastAsia="宋体" w:hAnsi="宋体" w:cs="宋体"/>
            <w:sz w:val="24"/>
            <w:szCs w:val="24"/>
            <w:lang w:val="zh-TW" w:eastAsia="zh-TW"/>
          </w:rPr>
          <w:t>作为深度学习的数据</w:t>
        </w:r>
      </w:ins>
      <w:ins w:id="54" w:author="Administrator" w:date="2015-12-25T15:09:00Z">
        <w:r w:rsidR="00F16147">
          <w:rPr>
            <w:rFonts w:ascii="宋体" w:eastAsia="宋体" w:hAnsi="宋体" w:cs="宋体" w:hint="eastAsia"/>
            <w:sz w:val="24"/>
            <w:szCs w:val="24"/>
            <w:lang w:val="zh-TW"/>
          </w:rPr>
          <w:t>。</w:t>
        </w:r>
      </w:ins>
    </w:p>
    <w:p w:rsidR="00E73713" w:rsidRDefault="00E73713" w:rsidP="00E73713">
      <w:pPr>
        <w:pStyle w:val="ListParagraph1"/>
        <w:rPr>
          <w:ins w:id="55" w:author="Administrator" w:date="2015-12-25T14:52:00Z"/>
          <w:rFonts w:ascii="宋体" w:eastAsia="宋体" w:hAnsi="宋体" w:cs="宋体" w:hint="eastAsia"/>
          <w:sz w:val="24"/>
          <w:szCs w:val="24"/>
        </w:rPr>
      </w:pPr>
      <w:ins w:id="56" w:author="Administrator" w:date="2015-12-25T14:52:00Z">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）利用深度学习网络将归一化</w:t>
        </w:r>
      </w:ins>
      <w:ins w:id="57" w:author="Administrator" w:date="2015-12-25T15:02:00Z">
        <w:r w:rsidR="00F12639">
          <w:rPr>
            <w:rFonts w:ascii="宋体" w:eastAsia="宋体" w:hAnsi="宋体" w:cs="宋体" w:hint="eastAsia"/>
            <w:sz w:val="24"/>
            <w:szCs w:val="24"/>
            <w:lang w:val="zh-TW"/>
          </w:rPr>
          <w:t>后</w:t>
        </w:r>
      </w:ins>
      <w:ins w:id="58" w:author="Administrator" w:date="2015-12-25T14:52:00Z">
        <w:r>
          <w:rPr>
            <w:rFonts w:ascii="宋体" w:eastAsia="宋体" w:hAnsi="宋体" w:cs="宋体"/>
            <w:sz w:val="24"/>
            <w:szCs w:val="24"/>
            <w:lang w:val="zh-TW" w:eastAsia="zh-TW"/>
          </w:rPr>
          <w:t>的评价数据输入到深度学习网络中，输出与给定的企业信用度</w:t>
        </w:r>
        <w:r w:rsidRPr="005B6EAD">
          <w:rPr>
            <w:rFonts w:cs="Times New Roman"/>
            <w:kern w:val="0"/>
            <w:position w:val="-14"/>
            <w:sz w:val="24"/>
            <w:szCs w:val="24"/>
            <w:lang w:val="zh-CN"/>
          </w:rPr>
          <w:object w:dxaOrig="660" w:dyaOrig="380">
            <v:shape id="_x0000_i1037" type="#_x0000_t75" style="width:43.2pt;height:25.05pt" o:ole="">
              <v:imagedata r:id="rId8" o:title=""/>
            </v:shape>
            <o:OLEObject Type="Embed" ProgID="Equation.3" ShapeID="_x0000_i1037" DrawAspect="Content" ObjectID="_1512562812" r:id="rId9"/>
          </w:object>
        </w:r>
        <w:r>
          <w:rPr>
            <w:rFonts w:ascii="宋体" w:eastAsia="宋体" w:hAnsi="宋体" w:cs="宋体"/>
            <w:sz w:val="24"/>
            <w:szCs w:val="24"/>
            <w:lang w:val="zh-TW" w:eastAsia="zh-TW"/>
          </w:rPr>
          <w:t>对应的</w:t>
        </w:r>
        <w:proofErr w:type="spellStart"/>
        <w:r>
          <w:rPr>
            <w:rFonts w:ascii="宋体" w:eastAsia="宋体" w:hAnsi="宋体" w:cs="宋体"/>
            <w:sz w:val="24"/>
            <w:szCs w:val="24"/>
          </w:rPr>
          <w:t>i</w:t>
        </w:r>
        <w:proofErr w:type="spellEnd"/>
        <w:r>
          <w:rPr>
            <w:rFonts w:ascii="宋体" w:eastAsia="宋体" w:hAnsi="宋体" w:cs="宋体"/>
            <w:sz w:val="24"/>
            <w:szCs w:val="24"/>
            <w:lang w:val="zh-TW" w:eastAsia="zh-TW"/>
          </w:rPr>
          <w:t>维特征</w:t>
        </w:r>
        <w:r w:rsidRPr="005B6EAD">
          <w:rPr>
            <w:rFonts w:cs="Times New Roman"/>
            <w:kern w:val="0"/>
            <w:position w:val="-14"/>
            <w:sz w:val="24"/>
            <w:szCs w:val="24"/>
            <w:lang w:val="zh-CN"/>
          </w:rPr>
          <w:object w:dxaOrig="700" w:dyaOrig="380">
            <v:shape id="_x0000_i1038" type="#_x0000_t75" style="width:45.7pt;height:25.05pt" o:ole="">
              <v:imagedata r:id="rId10" o:title=""/>
            </v:shape>
            <o:OLEObject Type="Embed" ProgID="Equation.3" ShapeID="_x0000_i1038" DrawAspect="Content" ObjectID="_1512562813" r:id="rId11"/>
          </w:object>
        </w:r>
      </w:ins>
      <w:ins w:id="59" w:author="Administrator" w:date="2015-12-25T15:09:00Z">
        <w:r w:rsidR="00F16147">
          <w:rPr>
            <w:rFonts w:ascii="宋体" w:eastAsia="宋体" w:hAnsi="宋体" w:cs="宋体" w:hint="eastAsia"/>
            <w:sz w:val="24"/>
            <w:szCs w:val="24"/>
            <w:lang w:val="zh-TW"/>
          </w:rPr>
          <w:t>。</w:t>
        </w:r>
      </w:ins>
    </w:p>
    <w:p w:rsidR="00E73713" w:rsidRDefault="00E73713" w:rsidP="00E73713">
      <w:pPr>
        <w:pStyle w:val="ListParagraph1"/>
        <w:rPr>
          <w:ins w:id="60" w:author="Administrator" w:date="2015-12-25T14:52:00Z"/>
          <w:rFonts w:ascii="宋体" w:eastAsia="宋体" w:hAnsi="宋体" w:cs="宋体"/>
          <w:sz w:val="24"/>
          <w:szCs w:val="24"/>
        </w:rPr>
      </w:pPr>
      <w:ins w:id="61" w:author="Administrator" w:date="2015-12-25T14:52:00Z">
        <w:r>
          <w:rPr>
            <w:rFonts w:ascii="宋体" w:eastAsia="宋体" w:hAnsi="宋体" w:cs="宋体"/>
            <w:sz w:val="24"/>
            <w:szCs w:val="24"/>
            <w:lang w:val="zh-TW" w:eastAsia="zh-TW"/>
          </w:rPr>
          <w:t>（</w:t>
        </w:r>
        <w:r>
          <w:rPr>
            <w:rFonts w:ascii="宋体" w:eastAsia="宋体" w:hAnsi="宋体" w:cs="宋体"/>
            <w:sz w:val="24"/>
            <w:szCs w:val="24"/>
          </w:rPr>
          <w:t>4</w:t>
        </w:r>
        <w:r>
          <w:rPr>
            <w:rFonts w:ascii="宋体" w:eastAsia="宋体" w:hAnsi="宋体" w:cs="宋体"/>
            <w:sz w:val="24"/>
            <w:szCs w:val="24"/>
            <w:lang w:val="zh-TW" w:eastAsia="zh-TW"/>
          </w:rPr>
          <w:t>）通过下面的目标函数来训练网络，不断逼近：</w:t>
        </w:r>
      </w:ins>
    </w:p>
    <w:p w:rsidR="00E73713" w:rsidRDefault="0093314D" w:rsidP="00E73713">
      <w:pPr>
        <w:pStyle w:val="ListParagraph1"/>
        <w:ind w:left="420" w:firstLine="0"/>
        <w:jc w:val="center"/>
        <w:rPr>
          <w:ins w:id="62" w:author="Administrator" w:date="2015-12-25T14:52:00Z"/>
          <w:rFonts w:ascii="宋体" w:eastAsia="宋体" w:hAnsi="宋体" w:cs="宋体"/>
          <w:sz w:val="24"/>
          <w:szCs w:val="24"/>
        </w:rPr>
      </w:pPr>
      <w:ins w:id="63" w:author="Administrator" w:date="2015-12-25T14:52:00Z">
        <w:r w:rsidRPr="006D5206">
          <w:rPr>
            <w:rFonts w:ascii="宋体" w:cs="Times New Roman"/>
            <w:bCs/>
            <w:position w:val="-28"/>
            <w:sz w:val="24"/>
            <w:szCs w:val="24"/>
          </w:rPr>
          <w:object w:dxaOrig="2659" w:dyaOrig="680">
            <v:shape id="_x0000_i1051" type="#_x0000_t75" style="width:176.55pt;height:45.1pt" o:ole="">
              <v:imagedata r:id="rId12" o:title=""/>
            </v:shape>
            <o:OLEObject Type="Embed" ProgID="Equation.3" ShapeID="_x0000_i1051" DrawAspect="Content" ObjectID="_1512562814" r:id="rId13"/>
          </w:object>
        </w:r>
      </w:ins>
    </w:p>
    <w:p w:rsidR="00E73713" w:rsidRDefault="00E73713" w:rsidP="00E73713">
      <w:pPr>
        <w:pStyle w:val="ListParagraph1"/>
        <w:ind w:left="420" w:firstLine="0"/>
        <w:rPr>
          <w:ins w:id="64" w:author="Administrator" w:date="2015-12-25T14:52:00Z"/>
          <w:rFonts w:ascii="宋体" w:eastAsia="宋体" w:hAnsi="宋体" w:cs="宋体" w:hint="eastAsia"/>
          <w:sz w:val="24"/>
          <w:szCs w:val="24"/>
        </w:rPr>
      </w:pPr>
      <w:ins w:id="65" w:author="Administrator" w:date="2015-12-25T14:52:00Z">
        <w:r>
          <w:rPr>
            <w:rFonts w:ascii="宋体" w:eastAsia="宋体" w:hAnsi="宋体" w:cs="宋体"/>
            <w:sz w:val="24"/>
            <w:szCs w:val="24"/>
            <w:lang w:val="zh-TW" w:eastAsia="zh-TW"/>
          </w:rPr>
          <w:t>（</w:t>
        </w:r>
        <w:r>
          <w:rPr>
            <w:rFonts w:ascii="宋体" w:eastAsia="宋体" w:hAnsi="宋体" w:cs="宋体"/>
            <w:sz w:val="24"/>
            <w:szCs w:val="24"/>
          </w:rPr>
          <w:t>5</w:t>
        </w:r>
        <w:r>
          <w:rPr>
            <w:rFonts w:ascii="宋体" w:eastAsia="宋体" w:hAnsi="宋体" w:cs="宋体"/>
            <w:sz w:val="24"/>
            <w:szCs w:val="24"/>
            <w:lang w:val="zh-TW" w:eastAsia="zh-TW"/>
          </w:rPr>
          <w:t>）当目标函数停止收敛或者网络训练迭代次数超过设定值</w:t>
        </w:r>
        <w:r>
          <w:rPr>
            <w:rFonts w:ascii="宋体" w:eastAsia="宋体" w:hAnsi="宋体" w:cs="宋体"/>
            <w:sz w:val="24"/>
            <w:szCs w:val="24"/>
          </w:rPr>
          <w:t>N</w:t>
        </w:r>
        <w:r>
          <w:rPr>
            <w:rFonts w:ascii="宋体" w:eastAsia="宋体" w:hAnsi="宋体" w:cs="宋体"/>
            <w:sz w:val="24"/>
            <w:szCs w:val="24"/>
            <w:lang w:val="zh-TW" w:eastAsia="zh-TW"/>
          </w:rPr>
          <w:t>时，则停止训练</w:t>
        </w:r>
      </w:ins>
      <w:ins w:id="66" w:author="Administrator" w:date="2015-12-25T15:09:00Z">
        <w:r w:rsidR="00F16147">
          <w:rPr>
            <w:rFonts w:ascii="宋体" w:eastAsia="宋体" w:hAnsi="宋体" w:cs="宋体" w:hint="eastAsia"/>
            <w:sz w:val="24"/>
            <w:szCs w:val="24"/>
            <w:lang w:val="zh-TW"/>
          </w:rPr>
          <w:t>。</w:t>
        </w:r>
      </w:ins>
    </w:p>
    <w:p w:rsidR="00E73713" w:rsidRPr="00F16147" w:rsidRDefault="00E73713" w:rsidP="00F16147">
      <w:pPr>
        <w:ind w:firstLine="420"/>
        <w:rPr>
          <w:ins w:id="67" w:author="Administrator" w:date="2015-12-25T14:52:00Z"/>
          <w:rFonts w:ascii="宋体" w:eastAsia="宋体" w:hAnsi="宋体" w:cs="宋体"/>
          <w:sz w:val="24"/>
          <w:szCs w:val="24"/>
          <w:lang w:val="zh-TW" w:eastAsia="zh-TW"/>
          <w:rPrChange w:id="68" w:author="Administrator" w:date="2015-12-25T15:09:00Z">
            <w:rPr>
              <w:ins w:id="69" w:author="Administrator" w:date="2015-12-25T14:52:00Z"/>
              <w:rFonts w:ascii="宋体" w:eastAsia="宋体" w:hAnsi="宋体" w:cs="宋体"/>
              <w:sz w:val="24"/>
              <w:szCs w:val="24"/>
            </w:rPr>
          </w:rPrChange>
        </w:rPr>
        <w:pPrChange w:id="70" w:author="Administrator" w:date="2015-12-25T15:09:00Z">
          <w:pPr>
            <w:pStyle w:val="ListParagraph1"/>
            <w:ind w:firstLine="480"/>
          </w:pPr>
        </w:pPrChange>
      </w:pPr>
      <w:ins w:id="71" w:author="Administrator" w:date="2015-12-25T14:52:00Z">
        <w:r>
          <w:rPr>
            <w:rFonts w:ascii="宋体" w:eastAsia="宋体" w:hAnsi="宋体" w:cs="宋体"/>
            <w:sz w:val="24"/>
            <w:szCs w:val="24"/>
            <w:lang w:val="zh-TW" w:eastAsia="zh-TW"/>
          </w:rPr>
          <w:t>（</w:t>
        </w:r>
        <w:r w:rsidRPr="00F16147">
          <w:rPr>
            <w:rFonts w:ascii="宋体" w:eastAsia="宋体" w:hAnsi="宋体" w:cs="宋体"/>
            <w:sz w:val="24"/>
            <w:szCs w:val="24"/>
            <w:lang w:val="zh-TW" w:eastAsia="zh-TW"/>
            <w:rPrChange w:id="72" w:author="Administrator" w:date="2015-12-25T15:09:00Z">
              <w:rPr>
                <w:rFonts w:ascii="宋体" w:eastAsia="宋体" w:hAnsi="宋体" w:cs="宋体"/>
                <w:sz w:val="24"/>
                <w:szCs w:val="24"/>
              </w:rPr>
            </w:rPrChange>
          </w:rPr>
          <w:t>6</w:t>
        </w:r>
        <w:r>
          <w:rPr>
            <w:rFonts w:ascii="宋体" w:eastAsia="宋体" w:hAnsi="宋体" w:cs="宋体"/>
            <w:sz w:val="24"/>
            <w:szCs w:val="24"/>
            <w:lang w:val="zh-TW" w:eastAsia="zh-TW"/>
          </w:rPr>
          <w:t>）通过</w:t>
        </w:r>
        <w:r w:rsidRPr="00F16147">
          <w:rPr>
            <w:rFonts w:ascii="宋体" w:eastAsia="宋体" w:hAnsi="宋体" w:cs="宋体"/>
            <w:sz w:val="24"/>
            <w:szCs w:val="24"/>
            <w:lang w:val="zh-TW" w:eastAsia="zh-TW"/>
            <w:rPrChange w:id="73" w:author="Administrator" w:date="2015-12-25T15:09:00Z">
              <w:rPr>
                <w:rFonts w:ascii="宋体" w:eastAsia="宋体" w:hAnsi="宋体" w:cs="宋体"/>
                <w:sz w:val="24"/>
                <w:szCs w:val="24"/>
              </w:rPr>
            </w:rPrChange>
          </w:rPr>
          <w:t>Wake-Sleep</w:t>
        </w:r>
        <w:r>
          <w:rPr>
            <w:rFonts w:ascii="宋体" w:eastAsia="宋体" w:hAnsi="宋体" w:cs="宋体"/>
            <w:sz w:val="24"/>
            <w:szCs w:val="24"/>
            <w:lang w:val="zh-TW" w:eastAsia="zh-TW"/>
          </w:rPr>
          <w:t>算法调整每层的权重</w:t>
        </w:r>
      </w:ins>
      <w:ins w:id="74" w:author="Administrator" w:date="2015-12-25T15:08:00Z">
        <w:r w:rsidR="00F16147" w:rsidRPr="00F16147">
          <w:rPr>
            <w:rFonts w:ascii="宋体" w:eastAsia="宋体" w:hAnsi="宋体" w:cs="宋体" w:hint="eastAsia"/>
            <w:sz w:val="24"/>
            <w:szCs w:val="24"/>
            <w:lang w:val="zh-TW" w:eastAsia="zh-TW"/>
            <w:rPrChange w:id="75" w:author="Administrator" w:date="2015-12-25T15:09:00Z">
              <w:rPr>
                <w:rFonts w:ascii="宋体" w:eastAsia="宋体" w:hAnsi="宋体" w:cs="宋体" w:hint="eastAsia"/>
                <w:sz w:val="24"/>
                <w:szCs w:val="24"/>
              </w:rPr>
            </w:rPrChange>
          </w:rPr>
          <w:t>：</w:t>
        </w:r>
      </w:ins>
      <w:ins w:id="76" w:author="Administrator" w:date="2015-12-25T14:52:00Z">
        <w:r>
          <w:rPr>
            <w:rFonts w:ascii="宋体" w:eastAsia="宋体" w:hAnsi="宋体" w:cs="宋体"/>
            <w:sz w:val="24"/>
            <w:szCs w:val="24"/>
            <w:lang w:val="zh-TW" w:eastAsia="zh-TW"/>
          </w:rPr>
          <w:t>当所有层训练完后，使用</w:t>
        </w:r>
        <w:r w:rsidRPr="00F16147">
          <w:rPr>
            <w:rFonts w:ascii="宋体" w:eastAsia="宋体" w:hAnsi="宋体" w:cs="宋体"/>
            <w:sz w:val="24"/>
            <w:szCs w:val="24"/>
            <w:lang w:val="zh-TW" w:eastAsia="zh-TW"/>
            <w:rPrChange w:id="77" w:author="Administrator" w:date="2015-12-25T15:09:00Z">
              <w:rPr>
                <w:rFonts w:ascii="宋体" w:eastAsia="宋体" w:hAnsi="宋体" w:cs="宋体"/>
                <w:sz w:val="24"/>
                <w:szCs w:val="24"/>
              </w:rPr>
            </w:rPrChange>
          </w:rPr>
          <w:t>Wake-Sleep</w:t>
        </w:r>
        <w:r>
          <w:rPr>
            <w:rFonts w:ascii="宋体" w:eastAsia="宋体" w:hAnsi="宋体" w:cs="宋体"/>
            <w:sz w:val="24"/>
            <w:szCs w:val="24"/>
            <w:lang w:val="zh-TW" w:eastAsia="zh-TW"/>
          </w:rPr>
          <w:t>算法进行调优，将除最顶层的其它层间的权重变为双向的。向上的权重用于认知，向下的权重用于生成</w:t>
        </w:r>
        <w:r>
          <w:rPr>
            <w:rFonts w:ascii="宋体" w:eastAsia="宋体" w:hAnsi="宋体" w:cs="宋体"/>
            <w:sz w:val="24"/>
            <w:szCs w:val="24"/>
            <w:lang w:val="zh-TW" w:eastAsia="zh-TW"/>
          </w:rPr>
          <w:t>。</w:t>
        </w:r>
        <w:r>
          <w:rPr>
            <w:rFonts w:ascii="宋体" w:eastAsia="宋体" w:hAnsi="宋体" w:cs="宋体"/>
            <w:sz w:val="24"/>
            <w:szCs w:val="24"/>
            <w:lang w:val="zh-TW" w:eastAsia="zh-TW"/>
          </w:rPr>
          <w:t>然后使用</w:t>
        </w:r>
        <w:r w:rsidRPr="00F16147">
          <w:rPr>
            <w:rFonts w:ascii="宋体" w:eastAsia="宋体" w:hAnsi="宋体" w:cs="宋体"/>
            <w:sz w:val="24"/>
            <w:szCs w:val="24"/>
            <w:lang w:val="zh-TW" w:eastAsia="zh-TW"/>
            <w:rPrChange w:id="78" w:author="Administrator" w:date="2015-12-25T15:09:00Z">
              <w:rPr>
                <w:rFonts w:ascii="宋体" w:eastAsia="宋体" w:hAnsi="宋体" w:cs="宋体"/>
                <w:sz w:val="24"/>
                <w:szCs w:val="24"/>
              </w:rPr>
            </w:rPrChange>
          </w:rPr>
          <w:t>Wake-Sleep</w:t>
        </w:r>
        <w:r>
          <w:rPr>
            <w:rFonts w:ascii="宋体" w:eastAsia="宋体" w:hAnsi="宋体" w:cs="宋体"/>
            <w:sz w:val="24"/>
            <w:szCs w:val="24"/>
            <w:lang w:val="zh-TW" w:eastAsia="zh-TW"/>
          </w:rPr>
          <w:t>算法调整所有的权重</w:t>
        </w:r>
      </w:ins>
      <w:ins w:id="79" w:author="Administrator" w:date="2015-12-25T15:10:00Z">
        <w:r w:rsidR="00F16147">
          <w:rPr>
            <w:rFonts w:ascii="宋体" w:eastAsia="宋体" w:hAnsi="宋体" w:cs="宋体" w:hint="eastAsia"/>
            <w:sz w:val="24"/>
            <w:szCs w:val="24"/>
            <w:lang w:val="zh-TW" w:eastAsia="zh-CN"/>
          </w:rPr>
          <w:t>，</w:t>
        </w:r>
      </w:ins>
      <w:ins w:id="80" w:author="Administrator" w:date="2015-12-25T14:52:00Z">
        <w:r w:rsidR="00F16147">
          <w:rPr>
            <w:rFonts w:ascii="宋体" w:eastAsia="宋体" w:hAnsi="宋体" w:cs="宋体"/>
            <w:sz w:val="24"/>
            <w:szCs w:val="24"/>
            <w:lang w:val="zh-TW" w:eastAsia="zh-TW"/>
          </w:rPr>
          <w:t>让认知和生成达成一致</w:t>
        </w:r>
        <w:r>
          <w:rPr>
            <w:rFonts w:ascii="宋体" w:eastAsia="宋体" w:hAnsi="宋体" w:cs="宋体"/>
            <w:sz w:val="24"/>
            <w:szCs w:val="24"/>
            <w:lang w:val="zh-TW" w:eastAsia="zh-TW"/>
          </w:rPr>
          <w:t>。</w:t>
        </w:r>
      </w:ins>
    </w:p>
    <w:p w:rsidR="00E73713" w:rsidRDefault="00E73713" w:rsidP="00F16147">
      <w:pPr>
        <w:ind w:firstLine="420"/>
        <w:rPr>
          <w:ins w:id="81" w:author="Administrator" w:date="2015-12-25T15:15:00Z"/>
          <w:rFonts w:ascii="宋体" w:eastAsia="宋体" w:hAnsi="宋体" w:cs="宋体" w:hint="eastAsia"/>
          <w:sz w:val="24"/>
          <w:szCs w:val="24"/>
          <w:lang w:val="zh-TW" w:eastAsia="zh-CN"/>
        </w:rPr>
        <w:pPrChange w:id="82" w:author="Administrator" w:date="2015-12-25T15:13:00Z">
          <w:pPr>
            <w:ind w:firstLine="600"/>
            <w:jc w:val="left"/>
          </w:pPr>
        </w:pPrChange>
      </w:pPr>
      <w:ins w:id="83" w:author="Administrator" w:date="2015-12-25T14:52:00Z">
        <w:r>
          <w:rPr>
            <w:rFonts w:ascii="宋体" w:eastAsia="宋体" w:hAnsi="宋体" w:cs="宋体"/>
            <w:sz w:val="24"/>
            <w:szCs w:val="24"/>
            <w:lang w:val="zh-TW" w:eastAsia="zh-TW"/>
          </w:rPr>
          <w:t>（</w:t>
        </w:r>
        <w:r w:rsidRPr="00F16147">
          <w:rPr>
            <w:rFonts w:ascii="宋体" w:eastAsia="宋体" w:hAnsi="宋体" w:cs="宋体"/>
            <w:sz w:val="24"/>
            <w:szCs w:val="24"/>
            <w:lang w:val="zh-TW" w:eastAsia="zh-TW"/>
            <w:rPrChange w:id="84" w:author="Administrator" w:date="2015-12-25T15:13:00Z">
              <w:rPr>
                <w:rFonts w:ascii="宋体" w:eastAsia="宋体" w:hAnsi="宋体" w:cs="宋体"/>
                <w:sz w:val="24"/>
                <w:szCs w:val="24"/>
              </w:rPr>
            </w:rPrChange>
          </w:rPr>
          <w:t>7</w:t>
        </w:r>
        <w:r>
          <w:rPr>
            <w:rFonts w:ascii="宋体" w:eastAsia="宋体" w:hAnsi="宋体" w:cs="宋体"/>
            <w:sz w:val="24"/>
            <w:szCs w:val="24"/>
            <w:lang w:val="zh-TW" w:eastAsia="zh-TW"/>
          </w:rPr>
          <w:t>）输出深度信用模型</w:t>
        </w:r>
      </w:ins>
      <w:ins w:id="85" w:author="Administrator" w:date="2015-12-25T15:13:00Z">
        <w:r w:rsidR="00F16147">
          <w:rPr>
            <w:rFonts w:ascii="宋体" w:eastAsia="宋体" w:hAnsi="宋体" w:cs="宋体" w:hint="eastAsia"/>
            <w:sz w:val="24"/>
            <w:szCs w:val="24"/>
            <w:lang w:val="zh-TW" w:eastAsia="zh-TW"/>
          </w:rPr>
          <w:t>：</w:t>
        </w:r>
      </w:ins>
      <w:ins w:id="86" w:author="Administrator" w:date="2015-12-25T14:52:00Z">
        <w:r>
          <w:rPr>
            <w:rFonts w:ascii="宋体" w:eastAsia="宋体" w:hAnsi="宋体" w:cs="宋体"/>
            <w:sz w:val="24"/>
            <w:szCs w:val="24"/>
            <w:lang w:val="zh-TW" w:eastAsia="zh-TW"/>
          </w:rPr>
          <w:t>顶层的一个结点表示信用度，所有信用度的评价数据序列激活这个结点，并且这个结果向下生成的评价数据最终表现为企业信用度。</w:t>
        </w:r>
      </w:ins>
    </w:p>
    <w:p w:rsidR="00F12639" w:rsidRPr="00875A1F" w:rsidRDefault="00F12639" w:rsidP="00F12639">
      <w:pPr>
        <w:ind w:firstLine="420"/>
        <w:rPr>
          <w:ins w:id="87" w:author="Administrator" w:date="2015-12-25T14:54:00Z"/>
          <w:rFonts w:ascii="宋体" w:eastAsia="宋体" w:hAnsi="宋体" w:cs="宋体"/>
          <w:sz w:val="24"/>
          <w:szCs w:val="24"/>
          <w:lang w:eastAsia="zh-CN"/>
        </w:rPr>
      </w:pPr>
      <w:ins w:id="88" w:author="Administrator" w:date="2015-12-25T14:54:00Z">
        <w:r>
          <w:rPr>
            <w:rFonts w:ascii="宋体" w:eastAsia="宋体" w:hAnsi="宋体" w:cs="宋体" w:hint="eastAsia"/>
            <w:sz w:val="24"/>
            <w:szCs w:val="24"/>
            <w:lang w:val="zh-TW" w:eastAsia="zh-CN"/>
          </w:rPr>
          <w:t>2</w:t>
        </w:r>
        <w:r>
          <w:rPr>
            <w:rFonts w:ascii="宋体" w:eastAsia="宋体" w:hAnsi="宋体" w:cs="宋体" w:hint="eastAsia"/>
            <w:sz w:val="24"/>
            <w:szCs w:val="24"/>
            <w:lang w:val="zh-TW" w:eastAsia="zh-CN"/>
          </w:rPr>
          <w:t>、</w:t>
        </w:r>
        <w:r>
          <w:rPr>
            <w:rFonts w:ascii="宋体" w:eastAsia="宋体" w:hAnsi="宋体" w:cs="宋体" w:hint="eastAsia"/>
            <w:sz w:val="24"/>
            <w:szCs w:val="24"/>
            <w:lang w:val="zh-TW" w:eastAsia="zh-CN"/>
          </w:rPr>
          <w:t>根据权利要求1所述</w:t>
        </w:r>
        <w:r>
          <w:rPr>
            <w:rFonts w:ascii="宋体" w:eastAsia="宋体" w:hAnsi="宋体" w:cs="宋体"/>
            <w:sz w:val="24"/>
            <w:szCs w:val="24"/>
            <w:lang w:val="zh-TW" w:eastAsia="zh-TW"/>
          </w:rPr>
          <w:t>一种基于深度学习的企业信用评价</w:t>
        </w:r>
        <w:r>
          <w:rPr>
            <w:rFonts w:ascii="宋体" w:eastAsia="宋体" w:hAnsi="宋体" w:cs="宋体" w:hint="eastAsia"/>
            <w:sz w:val="24"/>
            <w:szCs w:val="24"/>
            <w:lang w:val="zh-TW" w:eastAsia="zh-CN"/>
          </w:rPr>
          <w:t>方法，其特征在于，</w:t>
        </w:r>
      </w:ins>
      <w:ins w:id="89" w:author="Administrator" w:date="2015-12-25T15:00:00Z">
        <w:r>
          <w:rPr>
            <w:rFonts w:ascii="宋体" w:eastAsia="宋体" w:hAnsi="宋体" w:cs="宋体" w:hint="eastAsia"/>
            <w:sz w:val="24"/>
            <w:szCs w:val="24"/>
            <w:lang w:val="zh-TW" w:eastAsia="zh-CN"/>
          </w:rPr>
          <w:t>所述步骤1中，</w:t>
        </w:r>
      </w:ins>
      <w:ins w:id="90" w:author="Administrator" w:date="2015-12-25T15:01:00Z">
        <w:r>
          <w:rPr>
            <w:rFonts w:ascii="宋体" w:eastAsia="宋体" w:hAnsi="宋体" w:cs="宋体" w:hint="eastAsia"/>
            <w:sz w:val="24"/>
            <w:szCs w:val="24"/>
            <w:lang w:val="zh-TW" w:eastAsia="zh-CN"/>
          </w:rPr>
          <w:t>所述</w:t>
        </w:r>
      </w:ins>
      <w:ins w:id="91" w:author="Administrator" w:date="2015-12-25T14:54:00Z">
        <w:r>
          <w:rPr>
            <w:rFonts w:ascii="宋体" w:eastAsia="宋体" w:hAnsi="宋体" w:cs="宋体"/>
            <w:sz w:val="24"/>
            <w:szCs w:val="24"/>
            <w:lang w:val="zh-TW" w:eastAsia="zh-TW"/>
          </w:rPr>
          <w:t>第一维抵抗风险能力评价，包括资产负债率</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股东权益比</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负债权益比</w:t>
        </w:r>
        <w:r>
          <w:rPr>
            <w:rFonts w:ascii="宋体" w:eastAsia="宋体" w:hAnsi="宋体" w:cs="宋体" w:hint="eastAsia"/>
            <w:sz w:val="24"/>
            <w:szCs w:val="24"/>
            <w:lang w:val="zh-TW" w:eastAsia="zh-CN"/>
          </w:rPr>
          <w:t>和</w:t>
        </w:r>
        <w:r>
          <w:rPr>
            <w:rFonts w:ascii="宋体" w:eastAsia="宋体" w:hAnsi="宋体" w:cs="宋体"/>
            <w:sz w:val="24"/>
            <w:szCs w:val="24"/>
            <w:lang w:val="zh-TW" w:eastAsia="zh-TW"/>
          </w:rPr>
          <w:t>流动负债率；第二维经营员工能力评价，包括研究生比例</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大学生比例</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高级工程师比例</w:t>
        </w:r>
        <w:r>
          <w:rPr>
            <w:rFonts w:ascii="宋体" w:eastAsia="宋体" w:hAnsi="宋体" w:cs="宋体" w:hint="eastAsia"/>
            <w:sz w:val="24"/>
            <w:szCs w:val="24"/>
            <w:lang w:val="zh-TW" w:eastAsia="zh-CN"/>
          </w:rPr>
          <w:t>和</w:t>
        </w:r>
        <w:r>
          <w:rPr>
            <w:rFonts w:ascii="宋体" w:eastAsia="宋体" w:hAnsi="宋体" w:cs="宋体"/>
            <w:sz w:val="24"/>
            <w:szCs w:val="24"/>
            <w:lang w:val="zh-TW" w:eastAsia="zh-TW"/>
          </w:rPr>
          <w:t>中级工程师比例；第三维经营效率能力评价，包括存货周转率</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应收账款周转率</w:t>
        </w:r>
        <w:r>
          <w:rPr>
            <w:rFonts w:ascii="宋体" w:eastAsia="宋体" w:hAnsi="宋体" w:cs="宋体" w:hint="eastAsia"/>
            <w:sz w:val="24"/>
            <w:szCs w:val="24"/>
            <w:lang w:val="zh-TW" w:eastAsia="zh-CN"/>
          </w:rPr>
          <w:t>和</w:t>
        </w:r>
        <w:r>
          <w:rPr>
            <w:rFonts w:ascii="宋体" w:eastAsia="宋体" w:hAnsi="宋体" w:cs="宋体"/>
            <w:sz w:val="24"/>
            <w:szCs w:val="24"/>
            <w:lang w:val="zh-TW" w:eastAsia="zh-TW"/>
          </w:rPr>
          <w:t>总资产周转率；第四维盈利水平能力，包括资产利润率</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净利润率</w:t>
        </w:r>
        <w:r>
          <w:rPr>
            <w:rFonts w:ascii="宋体" w:eastAsia="宋体" w:hAnsi="宋体" w:cs="宋体" w:hint="eastAsia"/>
            <w:sz w:val="24"/>
            <w:szCs w:val="24"/>
            <w:lang w:val="zh-TW" w:eastAsia="zh-CN"/>
          </w:rPr>
          <w:t>和</w:t>
        </w:r>
        <w:r>
          <w:rPr>
            <w:rFonts w:ascii="宋体" w:eastAsia="宋体" w:hAnsi="宋体" w:cs="宋体"/>
            <w:sz w:val="24"/>
            <w:szCs w:val="24"/>
            <w:lang w:val="zh-TW" w:eastAsia="zh-TW"/>
          </w:rPr>
          <w:t>净资产收益率。</w:t>
        </w:r>
      </w:ins>
    </w:p>
    <w:p w:rsidR="00F12639" w:rsidRDefault="00F12639" w:rsidP="00F12639">
      <w:pPr>
        <w:ind w:firstLine="420"/>
        <w:rPr>
          <w:ins w:id="92" w:author="Administrator" w:date="2015-12-25T15:00:00Z"/>
          <w:rFonts w:ascii="宋体" w:eastAsia="宋体" w:hAnsi="宋体" w:cs="宋体"/>
          <w:sz w:val="24"/>
          <w:szCs w:val="24"/>
          <w:lang w:eastAsia="zh-CN"/>
        </w:rPr>
      </w:pPr>
      <w:ins w:id="93" w:author="Administrator" w:date="2015-12-25T15:01:00Z">
        <w:r>
          <w:rPr>
            <w:rFonts w:ascii="宋体" w:eastAsia="宋体" w:hAnsi="宋体" w:cs="宋体" w:hint="eastAsia"/>
            <w:sz w:val="24"/>
            <w:szCs w:val="24"/>
            <w:lang w:val="zh-TW" w:eastAsia="zh-CN"/>
          </w:rPr>
          <w:t>3</w:t>
        </w:r>
        <w:r>
          <w:rPr>
            <w:rFonts w:ascii="宋体" w:eastAsia="宋体" w:hAnsi="宋体" w:cs="宋体" w:hint="eastAsia"/>
            <w:sz w:val="24"/>
            <w:szCs w:val="24"/>
            <w:lang w:val="zh-TW" w:eastAsia="zh-CN"/>
          </w:rPr>
          <w:t>、根据权利要求1所述</w:t>
        </w:r>
        <w:r>
          <w:rPr>
            <w:rFonts w:ascii="宋体" w:eastAsia="宋体" w:hAnsi="宋体" w:cs="宋体"/>
            <w:sz w:val="24"/>
            <w:szCs w:val="24"/>
            <w:lang w:val="zh-TW" w:eastAsia="zh-TW"/>
          </w:rPr>
          <w:t>一种基于深度学习的企业信用评价</w:t>
        </w:r>
        <w:r>
          <w:rPr>
            <w:rFonts w:ascii="宋体" w:eastAsia="宋体" w:hAnsi="宋体" w:cs="宋体" w:hint="eastAsia"/>
            <w:sz w:val="24"/>
            <w:szCs w:val="24"/>
            <w:lang w:val="zh-TW" w:eastAsia="zh-CN"/>
          </w:rPr>
          <w:t>方法，其特征在于，所述步骤1中，</w:t>
        </w:r>
        <w:r>
          <w:rPr>
            <w:rFonts w:ascii="宋体" w:eastAsia="宋体" w:hAnsi="宋体" w:cs="宋体" w:hint="eastAsia"/>
            <w:sz w:val="24"/>
            <w:szCs w:val="24"/>
            <w:lang w:val="zh-TW" w:eastAsia="zh-CN"/>
          </w:rPr>
          <w:t>所述</w:t>
        </w:r>
      </w:ins>
      <w:ins w:id="94" w:author="Administrator" w:date="2015-12-25T15:00:00Z">
        <w:r>
          <w:rPr>
            <w:rFonts w:ascii="宋体" w:eastAsia="宋体" w:hAnsi="宋体" w:cs="宋体"/>
            <w:sz w:val="24"/>
            <w:szCs w:val="24"/>
            <w:lang w:val="zh-TW" w:eastAsia="zh-TW"/>
          </w:rPr>
          <w:t>归一化处理</w:t>
        </w:r>
      </w:ins>
      <w:ins w:id="95" w:author="Administrator" w:date="2015-12-25T15:01:00Z">
        <w:r>
          <w:rPr>
            <w:rFonts w:ascii="宋体" w:eastAsia="宋体" w:hAnsi="宋体" w:cs="宋体" w:hint="eastAsia"/>
            <w:sz w:val="24"/>
            <w:szCs w:val="24"/>
            <w:lang w:val="zh-TW" w:eastAsia="zh-CN"/>
          </w:rPr>
          <w:t>具体</w:t>
        </w:r>
      </w:ins>
      <w:ins w:id="96" w:author="Administrator" w:date="2015-12-25T15:00:00Z">
        <w:r>
          <w:rPr>
            <w:rFonts w:ascii="宋体" w:eastAsia="宋体" w:hAnsi="宋体" w:cs="宋体"/>
            <w:sz w:val="24"/>
            <w:szCs w:val="24"/>
            <w:lang w:val="zh-TW" w:eastAsia="zh-TW"/>
          </w:rPr>
          <w:t>如下：</w:t>
        </w:r>
      </w:ins>
    </w:p>
    <w:p w:rsidR="00F12639" w:rsidRDefault="0093314D" w:rsidP="00F12639">
      <w:pPr>
        <w:ind w:firstLine="480"/>
        <w:jc w:val="center"/>
        <w:rPr>
          <w:ins w:id="97" w:author="Administrator" w:date="2015-12-25T15:00:00Z"/>
          <w:kern w:val="0"/>
          <w:position w:val="-64"/>
          <w:sz w:val="24"/>
          <w:szCs w:val="24"/>
          <w:lang w:val="zh-TW" w:eastAsia="zh-TW"/>
        </w:rPr>
      </w:pPr>
      <w:ins w:id="98" w:author="Administrator" w:date="2015-12-25T15:00:00Z">
        <w:r w:rsidRPr="00A12C4A">
          <w:rPr>
            <w:rFonts w:cs="Times New Roman"/>
            <w:kern w:val="0"/>
            <w:position w:val="-30"/>
            <w:sz w:val="24"/>
            <w:szCs w:val="24"/>
            <w:lang w:val="zh-CN"/>
          </w:rPr>
          <w:object w:dxaOrig="1800" w:dyaOrig="1040">
            <v:shape id="_x0000_i1039" type="#_x0000_t75" style="width:95.8pt;height:56.35pt" o:ole="">
              <v:imagedata r:id="rId14" o:title=""/>
            </v:shape>
            <o:OLEObject Type="Embed" ProgID="Equation.3" ShapeID="_x0000_i1039" DrawAspect="Content" ObjectID="_1512562815" r:id="rId15"/>
          </w:object>
        </w:r>
      </w:ins>
    </w:p>
    <w:p w:rsidR="00F12639" w:rsidRPr="006D5206" w:rsidRDefault="00F12639" w:rsidP="00F12639">
      <w:pPr>
        <w:ind w:firstLineChars="200" w:firstLine="480"/>
        <w:jc w:val="left"/>
        <w:textAlignment w:val="center"/>
        <w:rPr>
          <w:ins w:id="99" w:author="Administrator" w:date="2015-12-25T15:00:00Z"/>
          <w:rFonts w:cs="Times New Roman"/>
          <w:kern w:val="0"/>
          <w:position w:val="-32"/>
          <w:sz w:val="24"/>
          <w:szCs w:val="24"/>
          <w:lang w:val="zh-CN" w:eastAsia="zh-CN"/>
        </w:rPr>
      </w:pPr>
      <w:ins w:id="100" w:author="Administrator" w:date="2015-12-25T15:00:00Z">
        <w:r w:rsidRPr="00A12C4A">
          <w:rPr>
            <w:rFonts w:cs="宋体" w:hint="eastAsia"/>
            <w:kern w:val="0"/>
            <w:position w:val="-32"/>
            <w:sz w:val="24"/>
            <w:szCs w:val="24"/>
            <w:lang w:val="zh-CN" w:eastAsia="zh-CN"/>
          </w:rPr>
          <w:t>其中</w:t>
        </w:r>
        <w:r w:rsidRPr="00A12C4A">
          <w:rPr>
            <w:rFonts w:cs="宋体"/>
            <w:kern w:val="0"/>
            <w:position w:val="-32"/>
            <w:sz w:val="24"/>
            <w:szCs w:val="24"/>
            <w:lang w:val="zh-CN"/>
          </w:rPr>
          <w:object w:dxaOrig="260" w:dyaOrig="380">
            <v:shape id="_x0000_i1040" type="#_x0000_t75" style="width:13.15pt;height:18.8pt" o:ole="">
              <v:imagedata r:id="rId16" o:title=""/>
            </v:shape>
            <o:OLEObject Type="Embed" ProgID="Equation.3" ShapeID="_x0000_i1040" DrawAspect="Content" ObjectID="_1512562816" r:id="rId17"/>
          </w:object>
        </w:r>
        <w:r w:rsidRPr="00A12C4A">
          <w:rPr>
            <w:rFonts w:cs="宋体" w:hint="eastAsia"/>
            <w:kern w:val="0"/>
            <w:position w:val="-32"/>
            <w:sz w:val="24"/>
            <w:szCs w:val="24"/>
            <w:lang w:val="zh-CN" w:eastAsia="zh-CN"/>
          </w:rPr>
          <w:t>为第</w:t>
        </w:r>
        <w:r w:rsidRPr="00A12C4A">
          <w:rPr>
            <w:kern w:val="0"/>
            <w:position w:val="-32"/>
            <w:sz w:val="24"/>
            <w:szCs w:val="24"/>
            <w:lang w:val="zh-CN" w:eastAsia="zh-CN"/>
          </w:rPr>
          <w:t>j</w:t>
        </w:r>
        <w:r w:rsidRPr="00A12C4A">
          <w:rPr>
            <w:rFonts w:cs="宋体" w:hint="eastAsia"/>
            <w:kern w:val="0"/>
            <w:position w:val="-32"/>
            <w:sz w:val="24"/>
            <w:szCs w:val="24"/>
            <w:lang w:val="zh-CN" w:eastAsia="zh-CN"/>
          </w:rPr>
          <w:t>个时间点的第</w:t>
        </w:r>
        <w:r w:rsidRPr="00A12C4A">
          <w:rPr>
            <w:kern w:val="0"/>
            <w:position w:val="-32"/>
            <w:sz w:val="24"/>
            <w:szCs w:val="24"/>
            <w:lang w:val="zh-CN" w:eastAsia="zh-CN"/>
          </w:rPr>
          <w:t>i</w:t>
        </w:r>
        <w:r w:rsidRPr="00A12C4A">
          <w:rPr>
            <w:rFonts w:cs="宋体" w:hint="eastAsia"/>
            <w:kern w:val="0"/>
            <w:position w:val="-32"/>
            <w:sz w:val="24"/>
            <w:szCs w:val="24"/>
            <w:lang w:val="zh-CN" w:eastAsia="zh-CN"/>
          </w:rPr>
          <w:t>项评价指标信息，</w:t>
        </w:r>
        <w:r w:rsidRPr="00A12C4A">
          <w:rPr>
            <w:rFonts w:cs="宋体"/>
            <w:kern w:val="0"/>
            <w:position w:val="-32"/>
            <w:sz w:val="24"/>
            <w:szCs w:val="24"/>
            <w:lang w:val="zh-CN"/>
          </w:rPr>
          <w:object w:dxaOrig="260" w:dyaOrig="360">
            <v:shape id="_x0000_i1041" type="#_x0000_t75" style="width:13.15pt;height:18.15pt" o:ole="">
              <v:imagedata r:id="rId18" o:title=""/>
            </v:shape>
            <o:OLEObject Type="Embed" ProgID="Equation.3" ShapeID="_x0000_i1041" DrawAspect="Content" ObjectID="_1512562817" r:id="rId19"/>
          </w:object>
        </w:r>
        <w:r w:rsidRPr="00A12C4A">
          <w:rPr>
            <w:rFonts w:cs="宋体" w:hint="eastAsia"/>
            <w:kern w:val="0"/>
            <w:position w:val="-32"/>
            <w:sz w:val="24"/>
            <w:szCs w:val="24"/>
            <w:lang w:val="zh-CN" w:eastAsia="zh-CN"/>
          </w:rPr>
          <w:t>为第</w:t>
        </w:r>
        <w:r w:rsidRPr="00A12C4A">
          <w:rPr>
            <w:kern w:val="0"/>
            <w:position w:val="-32"/>
            <w:sz w:val="24"/>
            <w:szCs w:val="24"/>
            <w:lang w:val="zh-CN" w:eastAsia="zh-CN"/>
          </w:rPr>
          <w:t>i</w:t>
        </w:r>
        <w:r w:rsidRPr="00A12C4A">
          <w:rPr>
            <w:rFonts w:cs="宋体" w:hint="eastAsia"/>
            <w:kern w:val="0"/>
            <w:position w:val="-32"/>
            <w:sz w:val="24"/>
            <w:szCs w:val="24"/>
            <w:lang w:val="zh-CN" w:eastAsia="zh-CN"/>
          </w:rPr>
          <w:t>项评价指标信息的方差</w:t>
        </w:r>
        <w:r w:rsidRPr="006D5206">
          <w:rPr>
            <w:rFonts w:cs="宋体" w:hint="eastAsia"/>
            <w:kern w:val="0"/>
            <w:position w:val="-32"/>
            <w:sz w:val="24"/>
            <w:szCs w:val="24"/>
            <w:lang w:val="zh-CN" w:eastAsia="zh-CN"/>
          </w:rPr>
          <w:t>，其定义如下：</w:t>
        </w:r>
      </w:ins>
    </w:p>
    <w:p w:rsidR="00F12639" w:rsidRPr="00F12639" w:rsidRDefault="0093314D" w:rsidP="00F12639">
      <w:pPr>
        <w:ind w:firstLine="420"/>
        <w:rPr>
          <w:ins w:id="101" w:author="Administrator" w:date="2015-12-25T14:54:00Z"/>
          <w:rFonts w:ascii="宋体" w:eastAsiaTheme="minorEastAsia" w:hAnsi="宋体" w:cs="宋体" w:hint="eastAsia"/>
          <w:sz w:val="24"/>
          <w:szCs w:val="24"/>
          <w:lang w:eastAsia="zh-CN"/>
          <w:rPrChange w:id="102" w:author="Administrator" w:date="2015-12-25T15:01:00Z">
            <w:rPr>
              <w:ins w:id="103" w:author="Administrator" w:date="2015-12-25T14:54:00Z"/>
              <w:rFonts w:ascii="宋体" w:eastAsia="宋体" w:hAnsi="宋体" w:cs="宋体"/>
              <w:sz w:val="24"/>
              <w:szCs w:val="24"/>
              <w:lang w:eastAsia="zh-CN"/>
            </w:rPr>
          </w:rPrChange>
        </w:rPr>
      </w:pPr>
      <w:ins w:id="104" w:author="Administrator" w:date="2015-12-25T15:00:00Z">
        <w:r w:rsidRPr="00125996">
          <w:rPr>
            <w:rFonts w:cs="Times New Roman"/>
            <w:kern w:val="0"/>
            <w:position w:val="-24"/>
            <w:sz w:val="24"/>
            <w:szCs w:val="24"/>
            <w:lang w:val="zh-CN"/>
          </w:rPr>
          <w:object w:dxaOrig="2299" w:dyaOrig="980">
            <v:shape id="_x0000_i1042" type="#_x0000_t75" style="width:120.2pt;height:51.95pt" o:ole="">
              <v:imagedata r:id="rId20" o:title=""/>
            </v:shape>
            <o:OLEObject Type="Embed" ProgID="Equation.3" ShapeID="_x0000_i1042" DrawAspect="Content" ObjectID="_1512562818" r:id="rId21"/>
          </w:object>
        </w:r>
      </w:ins>
      <w:ins w:id="105" w:author="Administrator" w:date="2015-12-25T15:01:00Z">
        <w:r w:rsidR="00F12639">
          <w:rPr>
            <w:rFonts w:eastAsiaTheme="minorEastAsia" w:cs="Times New Roman" w:hint="eastAsia"/>
            <w:kern w:val="0"/>
            <w:position w:val="-24"/>
            <w:sz w:val="24"/>
            <w:szCs w:val="24"/>
            <w:lang w:val="zh-CN" w:eastAsia="zh-CN"/>
          </w:rPr>
          <w:t>。</w:t>
        </w:r>
      </w:ins>
    </w:p>
    <w:p w:rsidR="00EF4A91" w:rsidRDefault="00F12639" w:rsidP="00EF4A91">
      <w:pPr>
        <w:pStyle w:val="ListParagraph1"/>
        <w:rPr>
          <w:ins w:id="106" w:author="Administrator" w:date="2015-12-25T15:05:00Z"/>
          <w:rFonts w:ascii="宋体" w:eastAsia="宋体" w:hAnsi="宋体" w:cs="宋体" w:hint="eastAsia"/>
          <w:sz w:val="24"/>
          <w:szCs w:val="24"/>
          <w:lang w:val="zh-TW"/>
        </w:rPr>
      </w:pPr>
      <w:ins w:id="107" w:author="Administrator" w:date="2015-12-25T15:01:00Z">
        <w:r>
          <w:rPr>
            <w:rFonts w:ascii="宋体" w:eastAsia="宋体" w:hAnsi="宋体" w:cs="宋体" w:hint="eastAsia"/>
            <w:sz w:val="24"/>
            <w:szCs w:val="24"/>
            <w:lang w:val="zh-TW"/>
          </w:rPr>
          <w:t>4</w:t>
        </w:r>
        <w:r>
          <w:rPr>
            <w:rFonts w:ascii="宋体" w:eastAsia="宋体" w:hAnsi="宋体" w:cs="宋体" w:hint="eastAsia"/>
            <w:sz w:val="24"/>
            <w:szCs w:val="24"/>
            <w:lang w:val="zh-TW"/>
          </w:rPr>
          <w:t>、根据权利要求1所述</w:t>
        </w:r>
        <w:r>
          <w:rPr>
            <w:rFonts w:ascii="宋体" w:eastAsia="宋体" w:hAnsi="宋体" w:cs="宋体"/>
            <w:sz w:val="24"/>
            <w:szCs w:val="24"/>
            <w:lang w:val="zh-TW" w:eastAsia="zh-TW"/>
          </w:rPr>
          <w:t>一种基于深度学习的企业信用评价</w:t>
        </w:r>
        <w:r>
          <w:rPr>
            <w:rFonts w:ascii="宋体" w:eastAsia="宋体" w:hAnsi="宋体" w:cs="宋体" w:hint="eastAsia"/>
            <w:sz w:val="24"/>
            <w:szCs w:val="24"/>
            <w:lang w:val="zh-TW"/>
          </w:rPr>
          <w:t>方法，其特征在于，所述步骤</w:t>
        </w:r>
      </w:ins>
      <w:ins w:id="108" w:author="Administrator" w:date="2015-12-25T15:03:00Z">
        <w:r w:rsidR="00EF4A91">
          <w:rPr>
            <w:rFonts w:ascii="宋体" w:eastAsia="宋体" w:hAnsi="宋体" w:cs="宋体" w:hint="eastAsia"/>
            <w:sz w:val="24"/>
            <w:szCs w:val="24"/>
            <w:lang w:val="zh-TW"/>
          </w:rPr>
          <w:t>3</w:t>
        </w:r>
      </w:ins>
      <w:ins w:id="109" w:author="Administrator" w:date="2015-12-25T15:01:00Z">
        <w:r>
          <w:rPr>
            <w:rFonts w:ascii="宋体" w:eastAsia="宋体" w:hAnsi="宋体" w:cs="宋体" w:hint="eastAsia"/>
            <w:sz w:val="24"/>
            <w:szCs w:val="24"/>
            <w:lang w:val="zh-TW"/>
          </w:rPr>
          <w:t>中，</w:t>
        </w:r>
      </w:ins>
      <w:ins w:id="110" w:author="Administrator" w:date="2015-12-25T15:05:00Z">
        <w:r w:rsidR="00EF4A91">
          <w:rPr>
            <w:rFonts w:ascii="宋体" w:eastAsia="宋体" w:hAnsi="宋体" w:cs="宋体" w:hint="eastAsia"/>
            <w:sz w:val="24"/>
            <w:szCs w:val="24"/>
            <w:lang w:val="zh-TW"/>
          </w:rPr>
          <w:t>所述</w:t>
        </w:r>
      </w:ins>
      <w:ins w:id="111" w:author="Administrator" w:date="2015-12-25T15:04:00Z">
        <w:r w:rsidR="00EF4A91">
          <w:rPr>
            <w:rFonts w:ascii="宋体" w:eastAsia="宋体" w:hAnsi="宋体" w:cs="宋体"/>
            <w:sz w:val="24"/>
            <w:szCs w:val="24"/>
            <w:lang w:val="zh-TW" w:eastAsia="zh-TW"/>
          </w:rPr>
          <w:t>深度学习网络中，前两层为卷积层，每个卷积层后均有降采样层，对卷积层的输出进行最大值降采样</w:t>
        </w:r>
        <w:r w:rsidR="00EF4A91">
          <w:rPr>
            <w:rFonts w:ascii="宋体" w:eastAsia="宋体" w:hAnsi="宋体" w:cs="宋体" w:hint="eastAsia"/>
            <w:sz w:val="24"/>
            <w:szCs w:val="24"/>
            <w:lang w:val="zh-TW"/>
          </w:rPr>
          <w:t>，</w:t>
        </w:r>
        <w:r w:rsidR="00EF4A91">
          <w:rPr>
            <w:rFonts w:ascii="宋体" w:eastAsia="宋体" w:hAnsi="宋体" w:cs="宋体"/>
            <w:sz w:val="24"/>
            <w:szCs w:val="24"/>
            <w:lang w:val="zh-TW" w:eastAsia="zh-TW"/>
          </w:rPr>
          <w:t>后两层为全连接层，其中最后一层为</w:t>
        </w:r>
        <w:proofErr w:type="spellStart"/>
        <w:r w:rsidR="00EF4A91">
          <w:rPr>
            <w:rFonts w:ascii="宋体" w:eastAsia="宋体" w:hAnsi="宋体" w:cs="宋体"/>
            <w:sz w:val="24"/>
            <w:szCs w:val="24"/>
          </w:rPr>
          <w:t>softmax</w:t>
        </w:r>
        <w:proofErr w:type="spellEnd"/>
        <w:r w:rsidR="00EF4A91">
          <w:rPr>
            <w:rFonts w:ascii="宋体" w:eastAsia="宋体" w:hAnsi="宋体" w:cs="宋体"/>
            <w:sz w:val="24"/>
            <w:szCs w:val="24"/>
            <w:lang w:val="zh-TW" w:eastAsia="zh-TW"/>
          </w:rPr>
          <w:t>层</w:t>
        </w:r>
      </w:ins>
      <w:ins w:id="112" w:author="Administrator" w:date="2015-12-25T15:05:00Z">
        <w:r w:rsidR="00EF4A91">
          <w:rPr>
            <w:rFonts w:ascii="宋体" w:eastAsia="宋体" w:hAnsi="宋体" w:cs="宋体" w:hint="eastAsia"/>
            <w:sz w:val="24"/>
            <w:szCs w:val="24"/>
            <w:lang w:val="zh-TW"/>
          </w:rPr>
          <w:t>。</w:t>
        </w:r>
      </w:ins>
    </w:p>
    <w:p w:rsidR="00624A7E" w:rsidRDefault="00EF4A91" w:rsidP="00624A7E">
      <w:pPr>
        <w:pStyle w:val="ListParagraph1"/>
        <w:rPr>
          <w:ins w:id="113" w:author="Administrator" w:date="2015-12-25T15:07:00Z"/>
          <w:rFonts w:ascii="宋体" w:eastAsia="宋体" w:hAnsi="宋体" w:cs="宋体" w:hint="eastAsia"/>
          <w:sz w:val="24"/>
          <w:szCs w:val="24"/>
          <w:lang w:val="zh-TW"/>
        </w:rPr>
      </w:pPr>
      <w:ins w:id="114" w:author="Administrator" w:date="2015-12-25T15:05:00Z">
        <w:r>
          <w:rPr>
            <w:rFonts w:ascii="宋体" w:eastAsia="宋体" w:hAnsi="宋体" w:cs="宋体" w:hint="eastAsia"/>
            <w:sz w:val="24"/>
            <w:szCs w:val="24"/>
            <w:lang w:val="zh-TW"/>
          </w:rPr>
          <w:t>5</w:t>
        </w:r>
        <w:r>
          <w:rPr>
            <w:rFonts w:ascii="宋体" w:eastAsia="宋体" w:hAnsi="宋体" w:cs="宋体" w:hint="eastAsia"/>
            <w:sz w:val="24"/>
            <w:szCs w:val="24"/>
            <w:lang w:val="zh-TW"/>
          </w:rPr>
          <w:t>、根据权利要求</w:t>
        </w:r>
      </w:ins>
      <w:ins w:id="115" w:author="Administrator" w:date="2015-12-25T15:07:00Z">
        <w:r w:rsidR="00624A7E">
          <w:rPr>
            <w:rFonts w:ascii="宋体" w:eastAsia="宋体" w:hAnsi="宋体" w:cs="宋体" w:hint="eastAsia"/>
            <w:sz w:val="24"/>
            <w:szCs w:val="24"/>
            <w:lang w:val="zh-TW"/>
          </w:rPr>
          <w:t>4</w:t>
        </w:r>
      </w:ins>
      <w:ins w:id="116" w:author="Administrator" w:date="2015-12-25T15:05:00Z">
        <w:r>
          <w:rPr>
            <w:rFonts w:ascii="宋体" w:eastAsia="宋体" w:hAnsi="宋体" w:cs="宋体" w:hint="eastAsia"/>
            <w:sz w:val="24"/>
            <w:szCs w:val="24"/>
            <w:lang w:val="zh-TW"/>
          </w:rPr>
          <w:t>所述</w:t>
        </w:r>
        <w:r>
          <w:rPr>
            <w:rFonts w:ascii="宋体" w:eastAsia="宋体" w:hAnsi="宋体" w:cs="宋体"/>
            <w:sz w:val="24"/>
            <w:szCs w:val="24"/>
            <w:lang w:val="zh-TW" w:eastAsia="zh-TW"/>
          </w:rPr>
          <w:t>一种基于深度学习的企业信用评价</w:t>
        </w:r>
        <w:r>
          <w:rPr>
            <w:rFonts w:ascii="宋体" w:eastAsia="宋体" w:hAnsi="宋体" w:cs="宋体" w:hint="eastAsia"/>
            <w:sz w:val="24"/>
            <w:szCs w:val="24"/>
            <w:lang w:val="zh-TW"/>
          </w:rPr>
          <w:t>方法，其特征在于，</w:t>
        </w:r>
      </w:ins>
      <w:ins w:id="117" w:author="Administrator" w:date="2015-12-25T15:06:00Z">
        <w:r w:rsidR="00624A7E">
          <w:rPr>
            <w:rFonts w:ascii="宋体" w:eastAsia="宋体" w:hAnsi="宋体" w:cs="宋体"/>
            <w:sz w:val="24"/>
            <w:szCs w:val="24"/>
            <w:lang w:val="zh-TW" w:eastAsia="zh-TW"/>
          </w:rPr>
          <w:t>降采样时采用大小为</w:t>
        </w:r>
        <w:r w:rsidR="00624A7E">
          <w:rPr>
            <w:rFonts w:ascii="宋体" w:eastAsia="宋体" w:hAnsi="宋体" w:cs="宋体"/>
            <w:sz w:val="24"/>
            <w:szCs w:val="24"/>
          </w:rPr>
          <w:t>n*n</w:t>
        </w:r>
        <w:r w:rsidR="00624A7E">
          <w:rPr>
            <w:rFonts w:ascii="宋体" w:eastAsia="宋体" w:hAnsi="宋体" w:cs="宋体"/>
            <w:sz w:val="24"/>
            <w:szCs w:val="24"/>
            <w:lang w:val="zh-TW" w:eastAsia="zh-TW"/>
          </w:rPr>
          <w:t>（</w:t>
        </w:r>
        <w:r w:rsidR="00624A7E">
          <w:rPr>
            <w:rFonts w:ascii="宋体" w:eastAsia="宋体" w:hAnsi="宋体" w:cs="宋体"/>
            <w:sz w:val="24"/>
            <w:szCs w:val="24"/>
          </w:rPr>
          <w:t>500*500</w:t>
        </w:r>
        <w:r w:rsidR="00624A7E">
          <w:rPr>
            <w:rFonts w:ascii="宋体" w:eastAsia="宋体" w:hAnsi="宋体" w:cs="宋体"/>
            <w:sz w:val="24"/>
            <w:szCs w:val="24"/>
            <w:lang w:val="zh-TW" w:eastAsia="zh-TW"/>
          </w:rPr>
          <w:t>）的采样窗，按照步长</w:t>
        </w:r>
        <w:r w:rsidR="00624A7E">
          <w:rPr>
            <w:rFonts w:ascii="宋体" w:eastAsia="宋体" w:hAnsi="宋体" w:cs="宋体"/>
            <w:sz w:val="24"/>
            <w:szCs w:val="24"/>
          </w:rPr>
          <w:t>s=2</w:t>
        </w:r>
        <w:r w:rsidR="00624A7E">
          <w:rPr>
            <w:rFonts w:ascii="宋体" w:eastAsia="宋体" w:hAnsi="宋体" w:cs="宋体"/>
            <w:sz w:val="24"/>
            <w:szCs w:val="24"/>
            <w:lang w:val="zh-TW" w:eastAsia="zh-TW"/>
          </w:rPr>
          <w:t>扫描：先按行从左至右，再按列从上至下遍历整个卷积层大小为</w:t>
        </w:r>
        <w:r w:rsidR="00624A7E">
          <w:rPr>
            <w:rFonts w:ascii="宋体" w:eastAsia="宋体" w:hAnsi="宋体" w:cs="宋体"/>
            <w:sz w:val="24"/>
            <w:szCs w:val="24"/>
          </w:rPr>
          <w:t>m*m</w:t>
        </w:r>
        <w:r w:rsidR="00624A7E">
          <w:rPr>
            <w:rFonts w:ascii="宋体" w:eastAsia="宋体" w:hAnsi="宋体" w:cs="宋体"/>
            <w:sz w:val="24"/>
            <w:szCs w:val="24"/>
            <w:lang w:val="zh-TW" w:eastAsia="zh-TW"/>
          </w:rPr>
          <w:t>（</w:t>
        </w:r>
        <w:r w:rsidR="00624A7E">
          <w:rPr>
            <w:rFonts w:ascii="宋体" w:eastAsia="宋体" w:hAnsi="宋体" w:cs="宋体"/>
            <w:sz w:val="24"/>
            <w:szCs w:val="24"/>
          </w:rPr>
          <w:t>32*32</w:t>
        </w:r>
        <w:r w:rsidR="00624A7E">
          <w:rPr>
            <w:rFonts w:ascii="宋体" w:eastAsia="宋体" w:hAnsi="宋体" w:cs="宋体"/>
            <w:sz w:val="24"/>
            <w:szCs w:val="24"/>
            <w:lang w:val="zh-TW" w:eastAsia="zh-TW"/>
          </w:rPr>
          <w:t>）的输出，扫描时在每个采样窗中，取其中</w:t>
        </w:r>
        <w:r w:rsidR="00624A7E">
          <w:rPr>
            <w:rFonts w:ascii="宋体" w:eastAsia="宋体" w:hAnsi="宋体" w:cs="宋体"/>
            <w:sz w:val="24"/>
            <w:szCs w:val="24"/>
          </w:rPr>
          <w:t>n*n</w:t>
        </w:r>
        <w:r w:rsidR="00624A7E">
          <w:rPr>
            <w:rFonts w:ascii="宋体" w:eastAsia="宋体" w:hAnsi="宋体" w:cs="宋体"/>
            <w:sz w:val="24"/>
            <w:szCs w:val="24"/>
            <w:lang w:val="zh-TW" w:eastAsia="zh-TW"/>
          </w:rPr>
          <w:t>个值的最大值作为采样值，把每个采样值按照扫描次序组成一个</w:t>
        </w:r>
        <w:r w:rsidR="00624A7E">
          <w:rPr>
            <w:rFonts w:ascii="宋体" w:eastAsia="宋体" w:hAnsi="宋体" w:cs="宋体"/>
            <w:sz w:val="24"/>
            <w:szCs w:val="24"/>
          </w:rPr>
          <w:t>(m/s)*(m/s)</w:t>
        </w:r>
        <w:r w:rsidR="00624A7E">
          <w:rPr>
            <w:rFonts w:ascii="宋体" w:eastAsia="宋体" w:hAnsi="宋体" w:cs="宋体"/>
            <w:sz w:val="24"/>
            <w:szCs w:val="24"/>
            <w:lang w:val="zh-TW" w:eastAsia="zh-TW"/>
          </w:rPr>
          <w:t>大小的降采样输出。</w:t>
        </w:r>
      </w:ins>
    </w:p>
    <w:p w:rsidR="00F16147" w:rsidRDefault="00F16147" w:rsidP="00F16147">
      <w:pPr>
        <w:ind w:firstLine="478"/>
        <w:rPr>
          <w:ins w:id="118" w:author="Administrator" w:date="2015-12-25T15:12:00Z"/>
          <w:rFonts w:ascii="宋体" w:eastAsia="宋体" w:hAnsi="宋体" w:cs="宋体" w:hint="eastAsia"/>
          <w:sz w:val="24"/>
          <w:szCs w:val="24"/>
          <w:lang w:val="zh-TW" w:eastAsia="zh-CN"/>
        </w:rPr>
      </w:pPr>
      <w:ins w:id="119" w:author="Administrator" w:date="2015-12-25T15:07:00Z">
        <w:r>
          <w:rPr>
            <w:rFonts w:ascii="宋体" w:eastAsia="宋体" w:hAnsi="宋体" w:cs="宋体" w:hint="eastAsia"/>
            <w:sz w:val="24"/>
            <w:szCs w:val="24"/>
            <w:lang w:val="zh-TW" w:eastAsia="zh-CN"/>
          </w:rPr>
          <w:t>6、</w:t>
        </w:r>
        <w:r>
          <w:rPr>
            <w:rFonts w:ascii="宋体" w:eastAsia="宋体" w:hAnsi="宋体" w:cs="宋体" w:hint="eastAsia"/>
            <w:sz w:val="24"/>
            <w:szCs w:val="24"/>
            <w:lang w:val="zh-TW" w:eastAsia="zh-CN"/>
          </w:rPr>
          <w:t>根据权利要求</w:t>
        </w:r>
      </w:ins>
      <w:ins w:id="120" w:author="Administrator" w:date="2015-12-25T15:11:00Z">
        <w:r>
          <w:rPr>
            <w:rFonts w:ascii="宋体" w:eastAsia="宋体" w:hAnsi="宋体" w:cs="宋体" w:hint="eastAsia"/>
            <w:sz w:val="24"/>
            <w:szCs w:val="24"/>
            <w:lang w:val="zh-TW" w:eastAsia="zh-CN"/>
          </w:rPr>
          <w:t>1</w:t>
        </w:r>
      </w:ins>
      <w:ins w:id="121" w:author="Administrator" w:date="2015-12-25T15:07:00Z">
        <w:r>
          <w:rPr>
            <w:rFonts w:ascii="宋体" w:eastAsia="宋体" w:hAnsi="宋体" w:cs="宋体" w:hint="eastAsia"/>
            <w:sz w:val="24"/>
            <w:szCs w:val="24"/>
            <w:lang w:val="zh-TW" w:eastAsia="zh-CN"/>
          </w:rPr>
          <w:t>所述</w:t>
        </w:r>
        <w:r>
          <w:rPr>
            <w:rFonts w:ascii="宋体" w:eastAsia="宋体" w:hAnsi="宋体" w:cs="宋体"/>
            <w:sz w:val="24"/>
            <w:szCs w:val="24"/>
            <w:lang w:val="zh-TW" w:eastAsia="zh-TW"/>
          </w:rPr>
          <w:t>一种基于深度学习的企业信用评价</w:t>
        </w:r>
        <w:r>
          <w:rPr>
            <w:rFonts w:ascii="宋体" w:eastAsia="宋体" w:hAnsi="宋体" w:cs="宋体" w:hint="eastAsia"/>
            <w:sz w:val="24"/>
            <w:szCs w:val="24"/>
            <w:lang w:val="zh-TW" w:eastAsia="zh-CN"/>
          </w:rPr>
          <w:t>方法，其特征在于，</w:t>
        </w:r>
      </w:ins>
      <w:ins w:id="122" w:author="Administrator" w:date="2015-12-25T15:10:00Z">
        <w:r>
          <w:rPr>
            <w:rFonts w:ascii="宋体" w:eastAsia="宋体" w:hAnsi="宋体" w:cs="宋体" w:hint="eastAsia"/>
            <w:sz w:val="24"/>
            <w:szCs w:val="24"/>
            <w:lang w:val="zh-TW" w:eastAsia="zh-CN"/>
          </w:rPr>
          <w:t>所述步骤6中，</w:t>
        </w:r>
      </w:ins>
      <w:ins w:id="123" w:author="Administrator" w:date="2015-12-25T15:11:00Z">
        <w:r>
          <w:rPr>
            <w:rFonts w:ascii="宋体" w:eastAsia="宋体" w:hAnsi="宋体" w:cs="宋体" w:hint="eastAsia"/>
            <w:sz w:val="24"/>
            <w:szCs w:val="24"/>
            <w:lang w:val="zh-TW" w:eastAsia="zh-CN"/>
          </w:rPr>
          <w:t>所述</w:t>
        </w:r>
        <w:r>
          <w:rPr>
            <w:rFonts w:ascii="宋体" w:eastAsia="宋体" w:hAnsi="宋体" w:cs="宋体"/>
            <w:sz w:val="24"/>
            <w:szCs w:val="24"/>
            <w:lang w:eastAsia="zh-CN"/>
          </w:rPr>
          <w:t xml:space="preserve"> </w:t>
        </w:r>
      </w:ins>
      <w:ins w:id="124" w:author="Administrator" w:date="2015-12-25T15:10:00Z">
        <w:r>
          <w:rPr>
            <w:rFonts w:ascii="宋体" w:eastAsia="宋体" w:hAnsi="宋体" w:cs="宋体"/>
            <w:sz w:val="24"/>
            <w:szCs w:val="24"/>
            <w:lang w:eastAsia="zh-CN"/>
          </w:rPr>
          <w:t>wake</w:t>
        </w:r>
        <w:r>
          <w:rPr>
            <w:rFonts w:ascii="宋体" w:eastAsia="宋体" w:hAnsi="宋体" w:cs="宋体"/>
            <w:sz w:val="24"/>
            <w:szCs w:val="24"/>
            <w:lang w:val="zh-TW" w:eastAsia="zh-TW"/>
          </w:rPr>
          <w:t>阶段，认知过程，通过外界的特征和向上的权重（认知权重）产生每一层的抽象表示（结点状态），并且使用梯度下降修改层间的下行权重。</w:t>
        </w:r>
      </w:ins>
    </w:p>
    <w:p w:rsidR="00F16147" w:rsidRDefault="00F16147" w:rsidP="00F16147">
      <w:pPr>
        <w:ind w:firstLine="478"/>
        <w:rPr>
          <w:ins w:id="125" w:author="Administrator" w:date="2015-12-25T15:12:00Z"/>
          <w:rFonts w:ascii="宋体" w:eastAsia="宋体" w:hAnsi="宋体" w:cs="宋体" w:hint="eastAsia"/>
          <w:sz w:val="24"/>
          <w:szCs w:val="24"/>
          <w:lang w:val="zh-TW" w:eastAsia="zh-CN"/>
        </w:rPr>
      </w:pPr>
      <w:ins w:id="126" w:author="Administrator" w:date="2015-12-25T15:12:00Z">
        <w:r>
          <w:rPr>
            <w:rFonts w:ascii="宋体" w:eastAsia="宋体" w:hAnsi="宋体" w:cs="宋体" w:hint="eastAsia"/>
            <w:sz w:val="24"/>
            <w:szCs w:val="24"/>
            <w:lang w:val="zh-TW" w:eastAsia="zh-CN"/>
          </w:rPr>
          <w:t>7</w:t>
        </w:r>
        <w:r>
          <w:rPr>
            <w:rFonts w:ascii="宋体" w:eastAsia="宋体" w:hAnsi="宋体" w:cs="宋体" w:hint="eastAsia"/>
            <w:sz w:val="24"/>
            <w:szCs w:val="24"/>
            <w:lang w:val="zh-TW" w:eastAsia="zh-CN"/>
          </w:rPr>
          <w:t>、根据权利要求1所述</w:t>
        </w:r>
        <w:r>
          <w:rPr>
            <w:rFonts w:ascii="宋体" w:eastAsia="宋体" w:hAnsi="宋体" w:cs="宋体"/>
            <w:sz w:val="24"/>
            <w:szCs w:val="24"/>
            <w:lang w:val="zh-TW" w:eastAsia="zh-TW"/>
          </w:rPr>
          <w:t>一种基于深度学习的企业信用评价</w:t>
        </w:r>
        <w:r>
          <w:rPr>
            <w:rFonts w:ascii="宋体" w:eastAsia="宋体" w:hAnsi="宋体" w:cs="宋体" w:hint="eastAsia"/>
            <w:sz w:val="24"/>
            <w:szCs w:val="24"/>
            <w:lang w:val="zh-TW" w:eastAsia="zh-CN"/>
          </w:rPr>
          <w:t>方法，其特征在于，</w:t>
        </w:r>
        <w:r>
          <w:rPr>
            <w:rFonts w:ascii="宋体" w:eastAsia="宋体" w:hAnsi="宋体" w:cs="宋体" w:hint="eastAsia"/>
            <w:sz w:val="24"/>
            <w:szCs w:val="24"/>
            <w:lang w:val="zh-TW" w:eastAsia="zh-CN"/>
          </w:rPr>
          <w:t>所述</w:t>
        </w:r>
      </w:ins>
      <w:ins w:id="127" w:author="Administrator" w:date="2015-12-25T15:10:00Z">
        <w:r>
          <w:rPr>
            <w:rFonts w:ascii="宋体" w:eastAsia="宋体" w:hAnsi="宋体" w:cs="宋体"/>
            <w:sz w:val="24"/>
            <w:szCs w:val="24"/>
            <w:lang w:eastAsia="zh-CN"/>
          </w:rPr>
          <w:t>sleep</w:t>
        </w:r>
        <w:r>
          <w:rPr>
            <w:rFonts w:ascii="宋体" w:eastAsia="宋体" w:hAnsi="宋体" w:cs="宋体"/>
            <w:sz w:val="24"/>
            <w:szCs w:val="24"/>
            <w:lang w:val="zh-TW" w:eastAsia="zh-TW"/>
          </w:rPr>
          <w:t>阶段，生成过程，通过顶层表示和向下权重，生成底层的状态，同时修改层间向上的权重。</w:t>
        </w:r>
      </w:ins>
    </w:p>
    <w:p w:rsidR="00F16147" w:rsidRPr="00F16147" w:rsidRDefault="00F16147" w:rsidP="00624A7E">
      <w:pPr>
        <w:pStyle w:val="ListParagraph1"/>
        <w:rPr>
          <w:ins w:id="128" w:author="Administrator" w:date="2015-12-25T15:06:00Z"/>
          <w:rFonts w:ascii="宋体" w:eastAsia="宋体" w:hAnsi="宋体" w:cs="宋体" w:hint="eastAsia"/>
          <w:sz w:val="24"/>
          <w:szCs w:val="24"/>
          <w:rPrChange w:id="129" w:author="Administrator" w:date="2015-12-25T15:10:00Z">
            <w:rPr>
              <w:ins w:id="130" w:author="Administrator" w:date="2015-12-25T15:06:00Z"/>
              <w:rFonts w:ascii="宋体" w:eastAsia="宋体" w:hAnsi="宋体" w:cs="宋体" w:hint="eastAsia"/>
              <w:sz w:val="24"/>
              <w:szCs w:val="24"/>
            </w:rPr>
          </w:rPrChange>
        </w:rPr>
      </w:pPr>
    </w:p>
    <w:p w:rsidR="00EF4A91" w:rsidRPr="00624A7E" w:rsidRDefault="00EF4A91" w:rsidP="00EF4A91">
      <w:pPr>
        <w:pStyle w:val="ListParagraph1"/>
        <w:rPr>
          <w:ins w:id="131" w:author="Administrator" w:date="2015-12-25T15:04:00Z"/>
          <w:rFonts w:ascii="宋体" w:eastAsia="宋体" w:hAnsi="宋体" w:cs="宋体" w:hint="eastAsia"/>
          <w:sz w:val="24"/>
          <w:szCs w:val="24"/>
          <w:rPrChange w:id="132" w:author="Administrator" w:date="2015-12-25T15:06:00Z">
            <w:rPr>
              <w:ins w:id="133" w:author="Administrator" w:date="2015-12-25T15:04:00Z"/>
              <w:rFonts w:ascii="宋体" w:eastAsia="宋体" w:hAnsi="宋体" w:cs="宋体" w:hint="eastAsia"/>
              <w:sz w:val="24"/>
              <w:szCs w:val="24"/>
            </w:rPr>
          </w:rPrChange>
        </w:rPr>
      </w:pPr>
    </w:p>
    <w:p w:rsidR="00F12639" w:rsidRPr="00EF4A91" w:rsidRDefault="00F12639" w:rsidP="00F12639">
      <w:pPr>
        <w:widowControl/>
        <w:ind w:firstLineChars="200" w:firstLine="480"/>
        <w:jc w:val="left"/>
        <w:rPr>
          <w:ins w:id="134" w:author="Administrator" w:date="2015-12-25T14:54:00Z"/>
          <w:rFonts w:ascii="宋体" w:eastAsia="宋体" w:hAnsi="宋体" w:cs="宋体" w:hint="eastAsia"/>
          <w:sz w:val="24"/>
          <w:szCs w:val="24"/>
          <w:lang w:eastAsia="zh-CN"/>
          <w:rPrChange w:id="135" w:author="Administrator" w:date="2015-12-25T15:04:00Z">
            <w:rPr>
              <w:ins w:id="136" w:author="Administrator" w:date="2015-12-25T14:54:00Z"/>
              <w:rFonts w:ascii="宋体" w:eastAsia="宋体" w:hAnsi="宋体" w:cs="宋体" w:hint="eastAsia"/>
              <w:sz w:val="24"/>
              <w:szCs w:val="24"/>
              <w:lang w:val="zh-TW" w:eastAsia="zh-CN"/>
            </w:rPr>
          </w:rPrChange>
        </w:rPr>
        <w:pPrChange w:id="137" w:author="Administrator" w:date="2015-12-25T15:01:00Z">
          <w:pPr>
            <w:widowControl/>
            <w:jc w:val="center"/>
          </w:pPr>
        </w:pPrChange>
      </w:pPr>
    </w:p>
    <w:p w:rsidR="00F12639" w:rsidRDefault="00F12639" w:rsidP="00F12639">
      <w:pPr>
        <w:widowControl/>
        <w:jc w:val="left"/>
        <w:rPr>
          <w:ins w:id="138" w:author="Administrator" w:date="2015-12-25T14:52:00Z"/>
          <w:rFonts w:ascii="黑体" w:eastAsia="黑体" w:hAnsi="黑体" w:cs="黑体" w:hint="eastAsia"/>
          <w:sz w:val="36"/>
          <w:szCs w:val="36"/>
          <w:lang w:val="zh-TW" w:eastAsia="zh-CN"/>
        </w:rPr>
        <w:pPrChange w:id="139" w:author="Administrator" w:date="2015-12-25T14:54:00Z">
          <w:pPr>
            <w:widowControl/>
            <w:jc w:val="center"/>
          </w:pPr>
        </w:pPrChange>
      </w:pPr>
    </w:p>
    <w:p w:rsidR="00E73713" w:rsidRDefault="00E73713">
      <w:pPr>
        <w:widowControl/>
        <w:jc w:val="center"/>
        <w:rPr>
          <w:ins w:id="140" w:author="Administrator" w:date="2015-12-25T15:17:00Z"/>
          <w:rFonts w:ascii="黑体" w:eastAsia="黑体" w:hAnsi="黑体" w:cs="黑体" w:hint="eastAsia"/>
          <w:sz w:val="36"/>
          <w:szCs w:val="36"/>
          <w:lang w:val="zh-TW" w:eastAsia="zh-CN"/>
        </w:rPr>
      </w:pPr>
    </w:p>
    <w:p w:rsidR="00180655" w:rsidRDefault="00180655">
      <w:pPr>
        <w:widowControl/>
        <w:jc w:val="center"/>
        <w:rPr>
          <w:ins w:id="141" w:author="Administrator" w:date="2015-12-25T15:23:00Z"/>
          <w:rFonts w:ascii="黑体" w:eastAsia="黑体" w:hAnsi="黑体" w:cs="黑体" w:hint="eastAsia"/>
          <w:sz w:val="36"/>
          <w:szCs w:val="36"/>
          <w:lang w:val="zh-TW" w:eastAsia="zh-CN"/>
        </w:rPr>
      </w:pPr>
    </w:p>
    <w:p w:rsidR="0093314D" w:rsidRDefault="0093314D">
      <w:pPr>
        <w:widowControl/>
        <w:jc w:val="center"/>
        <w:rPr>
          <w:ins w:id="142" w:author="Administrator" w:date="2015-12-25T14:52:00Z"/>
          <w:rFonts w:ascii="黑体" w:eastAsia="黑体" w:hAnsi="黑体" w:cs="黑体" w:hint="eastAsia"/>
          <w:sz w:val="36"/>
          <w:szCs w:val="36"/>
          <w:lang w:val="zh-TW" w:eastAsia="zh-CN"/>
        </w:rPr>
      </w:pPr>
    </w:p>
    <w:p w:rsidR="006C47F3" w:rsidRDefault="00656001">
      <w:pPr>
        <w:widowControl/>
        <w:jc w:val="center"/>
        <w:rPr>
          <w:rFonts w:ascii="黑体" w:eastAsia="黑体" w:hAnsi="黑体" w:cs="黑体"/>
          <w:sz w:val="36"/>
          <w:szCs w:val="36"/>
          <w:lang w:eastAsia="zh-CN"/>
        </w:rPr>
      </w:pPr>
      <w:r>
        <w:rPr>
          <w:rFonts w:ascii="黑体" w:eastAsia="黑体" w:hAnsi="黑体" w:cs="黑体"/>
          <w:sz w:val="36"/>
          <w:szCs w:val="36"/>
          <w:lang w:val="zh-TW" w:eastAsia="zh-TW"/>
        </w:rPr>
        <w:lastRenderedPageBreak/>
        <w:t>说明书</w:t>
      </w:r>
    </w:p>
    <w:p w:rsidR="006C47F3" w:rsidRDefault="00ED1548">
      <w:pPr>
        <w:widowControl/>
        <w:rPr>
          <w:b/>
          <w:bCs/>
          <w:sz w:val="24"/>
          <w:szCs w:val="24"/>
          <w:lang w:eastAsia="zh-CN"/>
        </w:rPr>
      </w:pPr>
      <w:r>
        <w:rPr>
          <w:b/>
          <w:bCs/>
          <w:sz w:val="24"/>
          <w:szCs w:val="24"/>
        </w:rPr>
        <w:pict>
          <v:line id="_x0000_s1026" style="position:absolute;left:0;text-align:left;z-index:251659264;visibility:visible;mso-wrap-distance-left:4.5pt;mso-wrap-distance-top:4.5pt;mso-wrap-distance-right:4.5pt;mso-wrap-distance-bottom:4.5pt;mso-position-vertical-relative:line" from="4.5pt,8.9pt" to="481.5pt,8.9pt" strokeweight="1.5pt">
            <w10:wrap type="square"/>
          </v:line>
        </w:pict>
      </w:r>
    </w:p>
    <w:p w:rsidR="006C47F3" w:rsidRDefault="00656001">
      <w:pPr>
        <w:pStyle w:val="2"/>
        <w:spacing w:before="0" w:after="0" w:line="360" w:lineRule="auto"/>
        <w:jc w:val="center"/>
        <w:rPr>
          <w:sz w:val="24"/>
          <w:szCs w:val="24"/>
        </w:rPr>
      </w:pPr>
      <w:r>
        <w:rPr>
          <w:rFonts w:ascii="宋体" w:eastAsia="宋体" w:hAnsi="宋体" w:cs="宋体"/>
          <w:sz w:val="24"/>
          <w:szCs w:val="24"/>
          <w:lang w:val="zh-TW" w:eastAsia="zh-TW"/>
        </w:rPr>
        <w:t>一种基于深度学习的企业信用评价方法</w:t>
      </w:r>
      <w:bookmarkEnd w:id="1"/>
    </w:p>
    <w:p w:rsidR="006C47F3" w:rsidRDefault="00656001">
      <w:pPr>
        <w:rPr>
          <w:rFonts w:ascii="Arial" w:eastAsia="Arial" w:hAnsi="Arial" w:cs="Arial"/>
          <w:b/>
          <w:bCs/>
          <w:sz w:val="24"/>
          <w:szCs w:val="24"/>
          <w:lang w:eastAsia="zh-CN"/>
        </w:rPr>
      </w:pPr>
      <w:r>
        <w:rPr>
          <w:rFonts w:ascii="宋体" w:eastAsia="宋体" w:hAnsi="宋体" w:cs="宋体"/>
          <w:b/>
          <w:bCs/>
          <w:sz w:val="24"/>
          <w:szCs w:val="24"/>
          <w:lang w:val="zh-TW" w:eastAsia="zh-TW"/>
        </w:rPr>
        <w:t>技术领域</w:t>
      </w:r>
    </w:p>
    <w:p w:rsidR="006C47F3" w:rsidRDefault="00656001">
      <w:pPr>
        <w:ind w:firstLine="480"/>
        <w:rPr>
          <w:rFonts w:ascii="Arial" w:eastAsia="Arial" w:hAnsi="Arial" w:cs="Arial"/>
          <w:sz w:val="24"/>
          <w:szCs w:val="24"/>
          <w:lang w:eastAsia="zh-CN"/>
        </w:rPr>
      </w:pPr>
      <w:r>
        <w:rPr>
          <w:rFonts w:ascii="宋体" w:eastAsia="宋体" w:hAnsi="宋体" w:cs="宋体"/>
          <w:sz w:val="24"/>
          <w:szCs w:val="24"/>
          <w:lang w:val="zh-TW" w:eastAsia="zh-TW"/>
        </w:rPr>
        <w:t>本发明属于信息技术领域，尤其涉及一种基于深度学习的企业信用评价方法。</w:t>
      </w:r>
    </w:p>
    <w:p w:rsidR="006C47F3" w:rsidRDefault="00656001">
      <w:pPr>
        <w:rPr>
          <w:rFonts w:ascii="新宋体" w:eastAsia="新宋体" w:hAnsi="新宋体" w:cs="新宋体"/>
          <w:b/>
          <w:bCs/>
          <w:kern w:val="0"/>
          <w:sz w:val="24"/>
          <w:szCs w:val="24"/>
          <w:lang w:eastAsia="zh-CN"/>
        </w:rPr>
      </w:pPr>
      <w:r>
        <w:rPr>
          <w:rFonts w:ascii="新宋体" w:eastAsia="新宋体" w:hAnsi="新宋体" w:cs="新宋体"/>
          <w:b/>
          <w:bCs/>
          <w:kern w:val="0"/>
          <w:sz w:val="24"/>
          <w:szCs w:val="24"/>
          <w:lang w:val="zh-TW" w:eastAsia="zh-TW"/>
        </w:rPr>
        <w:t>背景技术</w:t>
      </w:r>
    </w:p>
    <w:p w:rsidR="006C47F3" w:rsidRDefault="00656001">
      <w:pPr>
        <w:ind w:firstLine="420"/>
        <w:rPr>
          <w:rFonts w:ascii="宋体" w:eastAsia="宋体" w:hAnsi="宋体" w:cs="宋体"/>
          <w:sz w:val="24"/>
          <w:szCs w:val="24"/>
          <w:lang w:eastAsia="zh-CN"/>
        </w:rPr>
      </w:pPr>
      <w:r>
        <w:rPr>
          <w:rFonts w:ascii="宋体" w:eastAsia="宋体" w:hAnsi="宋体" w:cs="宋体"/>
          <w:sz w:val="24"/>
          <w:szCs w:val="24"/>
          <w:lang w:val="zh-TW" w:eastAsia="zh-TW"/>
        </w:rPr>
        <w:t>在关乎民生的食品药品行业，国家非常重视，十八届三中全会要求建立最严格的、覆盖全过程的产品追溯制度来保障民生安全，食品药品安全监管作为市场监管的重要组成部分存在着市场主体数量庞大，监管人员严重不足的情况，基于这种情况，需要建立一套行之有效的监管机制</w:t>
      </w:r>
      <w:r>
        <w:rPr>
          <w:rFonts w:ascii="宋体" w:eastAsia="宋体" w:hAnsi="宋体" w:cs="宋体"/>
          <w:sz w:val="24"/>
          <w:szCs w:val="24"/>
          <w:lang w:eastAsia="zh-CN"/>
        </w:rPr>
        <w:t>——</w:t>
      </w:r>
      <w:r>
        <w:rPr>
          <w:rFonts w:ascii="宋体" w:eastAsia="宋体" w:hAnsi="宋体" w:cs="宋体"/>
          <w:sz w:val="24"/>
          <w:szCs w:val="24"/>
          <w:lang w:val="zh-TW" w:eastAsia="zh-TW"/>
        </w:rPr>
        <w:t>政府引导社会共治：监管部门制定规则，采集多方信息，评定企业行为，这也是一种信用评价体系。企业信用评定的依据信息采集有几种来源：监管部门监督检查类信息、第三方检验检测机构监测信息、企业端的生产经营活动信息、公共资源媒体数据等，通过信息采集形成信用评定基础档案库，在此基础上监管部门制定相应的量化评价规则，对基础信息进行评定形成企业信用档案。目前的企业信用评价方法有灰色模糊法、层次分析法等。</w:t>
      </w:r>
    </w:p>
    <w:p w:rsidR="006C47F3" w:rsidRDefault="00656001">
      <w:pPr>
        <w:ind w:firstLine="420"/>
        <w:rPr>
          <w:rFonts w:ascii="宋体" w:eastAsia="宋体" w:hAnsi="宋体" w:cs="宋体"/>
          <w:sz w:val="24"/>
          <w:szCs w:val="24"/>
          <w:lang w:eastAsia="zh-CN"/>
        </w:rPr>
      </w:pPr>
      <w:r>
        <w:rPr>
          <w:rFonts w:ascii="宋体" w:eastAsia="宋体" w:hAnsi="宋体" w:cs="宋体"/>
          <w:sz w:val="24"/>
          <w:szCs w:val="24"/>
          <w:lang w:val="zh-TW" w:eastAsia="zh-TW"/>
        </w:rPr>
        <w:t>中国发明专利（</w:t>
      </w:r>
      <w:r>
        <w:rPr>
          <w:rFonts w:ascii="宋体" w:eastAsia="宋体" w:hAnsi="宋体" w:cs="宋体"/>
          <w:sz w:val="24"/>
          <w:szCs w:val="24"/>
          <w:lang w:eastAsia="zh-CN"/>
        </w:rPr>
        <w:t>102629296A</w:t>
      </w:r>
      <w:r>
        <w:rPr>
          <w:rFonts w:ascii="宋体" w:eastAsia="宋体" w:hAnsi="宋体" w:cs="宋体"/>
          <w:sz w:val="24"/>
          <w:szCs w:val="24"/>
          <w:lang w:val="zh-TW" w:eastAsia="zh-TW"/>
        </w:rPr>
        <w:t>）公开了一种基于灰色模糊的企业信用评价方法。包括以下步骤：</w:t>
      </w:r>
      <w:r>
        <w:rPr>
          <w:rFonts w:ascii="宋体" w:eastAsia="宋体" w:hAnsi="宋体" w:cs="宋体"/>
          <w:sz w:val="24"/>
          <w:szCs w:val="24"/>
          <w:lang w:eastAsia="zh-CN"/>
        </w:rPr>
        <w:t>1)</w:t>
      </w:r>
      <w:r>
        <w:rPr>
          <w:rFonts w:ascii="宋体" w:eastAsia="宋体" w:hAnsi="宋体" w:cs="宋体"/>
          <w:sz w:val="24"/>
          <w:szCs w:val="24"/>
          <w:lang w:val="zh-TW" w:eastAsia="zh-TW"/>
        </w:rPr>
        <w:t>多维时间序列数据初始化；</w:t>
      </w:r>
      <w:r>
        <w:rPr>
          <w:rFonts w:ascii="宋体" w:eastAsia="宋体" w:hAnsi="宋体" w:cs="宋体"/>
          <w:sz w:val="24"/>
          <w:szCs w:val="24"/>
          <w:lang w:eastAsia="zh-CN"/>
        </w:rPr>
        <w:t>2)</w:t>
      </w:r>
      <w:r>
        <w:rPr>
          <w:rFonts w:ascii="宋体" w:eastAsia="宋体" w:hAnsi="宋体" w:cs="宋体"/>
          <w:sz w:val="24"/>
          <w:szCs w:val="24"/>
          <w:lang w:val="zh-TW" w:eastAsia="zh-TW"/>
        </w:rPr>
        <w:t>划分信用评价等级标准，并确定各种信用评价指标；</w:t>
      </w:r>
      <w:r>
        <w:rPr>
          <w:rFonts w:ascii="宋体" w:eastAsia="宋体" w:hAnsi="宋体" w:cs="宋体"/>
          <w:sz w:val="24"/>
          <w:szCs w:val="24"/>
          <w:lang w:eastAsia="zh-CN"/>
        </w:rPr>
        <w:t>3)</w:t>
      </w:r>
      <w:r>
        <w:rPr>
          <w:rFonts w:ascii="宋体" w:eastAsia="宋体" w:hAnsi="宋体" w:cs="宋体"/>
          <w:sz w:val="24"/>
          <w:szCs w:val="24"/>
          <w:lang w:val="zh-TW" w:eastAsia="zh-TW"/>
        </w:rPr>
        <w:t>在同一个信用指标体系中，采用简单的数学函数变换将各种信用评价指标的数值映射到同一某个数值区间；</w:t>
      </w:r>
      <w:r>
        <w:rPr>
          <w:rFonts w:ascii="宋体" w:eastAsia="宋体" w:hAnsi="宋体" w:cs="宋体"/>
          <w:sz w:val="24"/>
          <w:szCs w:val="24"/>
          <w:lang w:eastAsia="zh-CN"/>
        </w:rPr>
        <w:t>4)</w:t>
      </w:r>
      <w:r>
        <w:rPr>
          <w:rFonts w:ascii="宋体" w:eastAsia="宋体" w:hAnsi="宋体" w:cs="宋体"/>
          <w:sz w:val="24"/>
          <w:szCs w:val="24"/>
          <w:lang w:val="zh-TW" w:eastAsia="zh-TW"/>
        </w:rPr>
        <w:t>先确定参考序列和比较序列，接着计算灰色关联系数，最后计算灰色关联度，得到信用评判值组成的灰色关联矩阵；</w:t>
      </w:r>
      <w:r>
        <w:rPr>
          <w:rFonts w:ascii="宋体" w:eastAsia="宋体" w:hAnsi="宋体" w:cs="宋体"/>
          <w:sz w:val="24"/>
          <w:szCs w:val="24"/>
          <w:lang w:eastAsia="zh-CN"/>
        </w:rPr>
        <w:t>5)</w:t>
      </w:r>
      <w:r>
        <w:rPr>
          <w:rFonts w:ascii="宋体" w:eastAsia="宋体" w:hAnsi="宋体" w:cs="宋体"/>
          <w:sz w:val="24"/>
          <w:szCs w:val="24"/>
          <w:lang w:val="zh-TW" w:eastAsia="zh-TW"/>
        </w:rPr>
        <w:t>将灰色关联矩阵转化成模糊相似矩阵，将模糊相似矩阵进行平方自合成法将其转换成模糊等价矩阵，选取置信水平值</w:t>
      </w:r>
      <w:r>
        <w:rPr>
          <w:rFonts w:ascii="宋体" w:eastAsia="宋体" w:hAnsi="宋体" w:cs="宋体"/>
          <w:sz w:val="24"/>
          <w:szCs w:val="24"/>
        </w:rPr>
        <w:t>λ</w:t>
      </w:r>
      <w:r>
        <w:rPr>
          <w:rFonts w:ascii="宋体" w:eastAsia="宋体" w:hAnsi="宋体" w:cs="宋体"/>
          <w:sz w:val="24"/>
          <w:szCs w:val="24"/>
          <w:lang w:eastAsia="zh-CN"/>
        </w:rPr>
        <w:t>∈[0</w:t>
      </w:r>
      <w:r>
        <w:rPr>
          <w:rFonts w:ascii="宋体" w:eastAsia="宋体" w:hAnsi="宋体" w:cs="宋体"/>
          <w:sz w:val="24"/>
          <w:szCs w:val="24"/>
          <w:lang w:val="zh-TW" w:eastAsia="zh-TW"/>
        </w:rPr>
        <w:t>，</w:t>
      </w:r>
      <w:r>
        <w:rPr>
          <w:rFonts w:ascii="宋体" w:eastAsia="宋体" w:hAnsi="宋体" w:cs="宋体"/>
          <w:sz w:val="24"/>
          <w:szCs w:val="24"/>
          <w:lang w:eastAsia="zh-CN"/>
        </w:rPr>
        <w:t>1]</w:t>
      </w:r>
      <w:r>
        <w:rPr>
          <w:rFonts w:ascii="宋体" w:eastAsia="宋体" w:hAnsi="宋体" w:cs="宋体"/>
          <w:sz w:val="24"/>
          <w:szCs w:val="24"/>
          <w:lang w:val="zh-TW" w:eastAsia="zh-TW"/>
        </w:rPr>
        <w:t>，求出模糊等价矩阵的</w:t>
      </w:r>
      <w:r>
        <w:rPr>
          <w:rFonts w:ascii="宋体" w:eastAsia="宋体" w:hAnsi="宋体" w:cs="宋体"/>
          <w:sz w:val="24"/>
          <w:szCs w:val="24"/>
        </w:rPr>
        <w:t>λ</w:t>
      </w:r>
      <w:r>
        <w:rPr>
          <w:rFonts w:ascii="宋体" w:eastAsia="宋体" w:hAnsi="宋体" w:cs="宋体"/>
          <w:sz w:val="24"/>
          <w:szCs w:val="24"/>
          <w:lang w:val="zh-TW" w:eastAsia="zh-TW"/>
        </w:rPr>
        <w:t>阶矩阵，当</w:t>
      </w:r>
      <w:proofErr w:type="spellStart"/>
      <w:r>
        <w:rPr>
          <w:rFonts w:ascii="宋体" w:eastAsia="宋体" w:hAnsi="宋体" w:cs="宋体"/>
          <w:sz w:val="24"/>
          <w:szCs w:val="24"/>
          <w:lang w:eastAsia="zh-CN"/>
        </w:rPr>
        <w:t>r</w:t>
      </w:r>
      <w:r>
        <w:rPr>
          <w:rFonts w:ascii="宋体" w:eastAsia="宋体" w:hAnsi="宋体" w:cs="宋体"/>
          <w:sz w:val="24"/>
          <w:szCs w:val="24"/>
          <w:vertAlign w:val="subscript"/>
          <w:lang w:eastAsia="zh-CN"/>
        </w:rPr>
        <w:t>ij</w:t>
      </w:r>
      <w:r>
        <w:rPr>
          <w:rFonts w:ascii="宋体" w:eastAsia="宋体" w:hAnsi="宋体" w:cs="宋体"/>
          <w:sz w:val="24"/>
          <w:szCs w:val="24"/>
          <w:lang w:eastAsia="zh-CN"/>
        </w:rPr>
        <w:t>≤</w:t>
      </w:r>
      <w:r>
        <w:rPr>
          <w:rFonts w:ascii="宋体" w:eastAsia="宋体" w:hAnsi="宋体" w:cs="宋体"/>
          <w:sz w:val="24"/>
          <w:szCs w:val="24"/>
        </w:rPr>
        <w:t>λ</w:t>
      </w:r>
      <w:proofErr w:type="spellEnd"/>
      <w:r>
        <w:rPr>
          <w:rFonts w:ascii="宋体" w:eastAsia="宋体" w:hAnsi="宋体" w:cs="宋体"/>
          <w:sz w:val="24"/>
          <w:szCs w:val="24"/>
          <w:lang w:val="zh-TW" w:eastAsia="zh-TW"/>
        </w:rPr>
        <w:t>，样本</w:t>
      </w:r>
      <w:r>
        <w:rPr>
          <w:rFonts w:ascii="宋体" w:eastAsia="宋体" w:hAnsi="宋体" w:cs="宋体"/>
          <w:sz w:val="24"/>
          <w:szCs w:val="24"/>
          <w:lang w:eastAsia="zh-CN"/>
        </w:rPr>
        <w:t>x</w:t>
      </w:r>
      <w:r>
        <w:rPr>
          <w:rFonts w:ascii="宋体" w:eastAsia="宋体" w:hAnsi="宋体" w:cs="宋体"/>
          <w:sz w:val="24"/>
          <w:szCs w:val="24"/>
          <w:vertAlign w:val="subscript"/>
          <w:lang w:eastAsia="zh-CN"/>
        </w:rPr>
        <w:t>i</w:t>
      </w:r>
      <w:r>
        <w:rPr>
          <w:rFonts w:ascii="宋体" w:eastAsia="宋体" w:hAnsi="宋体" w:cs="宋体"/>
          <w:sz w:val="24"/>
          <w:szCs w:val="24"/>
          <w:lang w:val="zh-TW" w:eastAsia="zh-TW"/>
        </w:rPr>
        <w:t>与</w:t>
      </w:r>
      <w:proofErr w:type="spellStart"/>
      <w:r>
        <w:rPr>
          <w:rFonts w:ascii="宋体" w:eastAsia="宋体" w:hAnsi="宋体" w:cs="宋体"/>
          <w:sz w:val="24"/>
          <w:szCs w:val="24"/>
          <w:lang w:eastAsia="zh-CN"/>
        </w:rPr>
        <w:t>x</w:t>
      </w:r>
      <w:r>
        <w:rPr>
          <w:rFonts w:ascii="宋体" w:eastAsia="宋体" w:hAnsi="宋体" w:cs="宋体"/>
          <w:sz w:val="24"/>
          <w:szCs w:val="24"/>
          <w:vertAlign w:val="subscript"/>
          <w:lang w:eastAsia="zh-CN"/>
        </w:rPr>
        <w:t>j</w:t>
      </w:r>
      <w:proofErr w:type="spellEnd"/>
      <w:r>
        <w:rPr>
          <w:rFonts w:ascii="宋体" w:eastAsia="宋体" w:hAnsi="宋体" w:cs="宋体"/>
          <w:sz w:val="24"/>
          <w:szCs w:val="24"/>
          <w:lang w:val="zh-TW" w:eastAsia="zh-TW"/>
        </w:rPr>
        <w:t>可并为同一类，所得到的分类就是在</w:t>
      </w:r>
      <w:r>
        <w:rPr>
          <w:rFonts w:ascii="宋体" w:eastAsia="宋体" w:hAnsi="宋体" w:cs="宋体"/>
          <w:sz w:val="24"/>
          <w:szCs w:val="24"/>
        </w:rPr>
        <w:t>λ</w:t>
      </w:r>
      <w:r>
        <w:rPr>
          <w:rFonts w:ascii="宋体" w:eastAsia="宋体" w:hAnsi="宋体" w:cs="宋体"/>
          <w:sz w:val="24"/>
          <w:szCs w:val="24"/>
          <w:lang w:val="zh-TW" w:eastAsia="zh-TW"/>
        </w:rPr>
        <w:t>水平上的等价分类，实现不同的评价结果。该发明降低运算复杂度、时效性良好、有效提高可靠性。该方法的缺点是：对信息不精确、不完全确知的小样本系统有明显的理论分析优势，但该方法中的某些参数如指标权重和分辨系数需要人为指定。</w:t>
      </w:r>
    </w:p>
    <w:p w:rsidR="006C47F3" w:rsidRDefault="00656001">
      <w:pPr>
        <w:ind w:firstLine="420"/>
        <w:rPr>
          <w:rFonts w:ascii="宋体" w:eastAsia="宋体" w:hAnsi="宋体" w:cs="宋体"/>
          <w:sz w:val="24"/>
          <w:szCs w:val="24"/>
          <w:lang w:eastAsia="zh-CN"/>
        </w:rPr>
      </w:pPr>
      <w:r>
        <w:rPr>
          <w:rFonts w:ascii="宋体" w:eastAsia="宋体" w:hAnsi="宋体" w:cs="宋体"/>
          <w:sz w:val="24"/>
          <w:szCs w:val="24"/>
          <w:lang w:val="zh-TW" w:eastAsia="zh-TW"/>
        </w:rPr>
        <w:t>中国发明专利（</w:t>
      </w:r>
      <w:r>
        <w:rPr>
          <w:rFonts w:ascii="宋体" w:eastAsia="宋体" w:hAnsi="宋体" w:cs="宋体"/>
          <w:sz w:val="24"/>
          <w:szCs w:val="24"/>
          <w:lang w:eastAsia="zh-CN"/>
        </w:rPr>
        <w:t>104123656A</w:t>
      </w:r>
      <w:r>
        <w:rPr>
          <w:rFonts w:ascii="宋体" w:eastAsia="宋体" w:hAnsi="宋体" w:cs="宋体"/>
          <w:sz w:val="24"/>
          <w:szCs w:val="24"/>
          <w:lang w:val="zh-TW" w:eastAsia="zh-TW"/>
        </w:rPr>
        <w:t>）公开了一种基于层次分析法的信用评价方法，包括：确定信用评价等级集；确定多层次评价指标，并根据确定的评价指标构建由总体目标层、准则层、判别层和指标层组成的四层次结构的指标评价体系；将指标层的评价指标按实际数、百分比和状态值三种方式确定其的值域；根据评价指标的重要程度和层间结构关系，采用判断矩阵法计算评价指标的权重；根据构成指标要素的信息确定评价指标的值，然后根据评价指</w:t>
      </w:r>
      <w:r>
        <w:rPr>
          <w:rFonts w:ascii="宋体" w:eastAsia="宋体" w:hAnsi="宋体" w:cs="宋体"/>
          <w:sz w:val="24"/>
          <w:szCs w:val="24"/>
          <w:lang w:val="zh-TW" w:eastAsia="zh-TW"/>
        </w:rPr>
        <w:lastRenderedPageBreak/>
        <w:t>标的值采用预设的隶属度函数计算评价指标的隶属度值；采用层次分析法对评价对象的信用等级进行评估。该发明具有客观、科学和准确的优点，可广泛应用于信用评价领域。该方法的缺点是：指标过多时，数据统计量大，且权重难以确定。</w:t>
      </w:r>
    </w:p>
    <w:p w:rsidR="006C47F3" w:rsidRDefault="00656001">
      <w:pPr>
        <w:rPr>
          <w:rFonts w:ascii="宋体" w:eastAsia="宋体" w:hAnsi="宋体" w:cs="宋体"/>
          <w:b/>
          <w:bCs/>
          <w:sz w:val="24"/>
          <w:szCs w:val="24"/>
          <w:lang w:eastAsia="zh-CN"/>
        </w:rPr>
      </w:pPr>
      <w:r>
        <w:rPr>
          <w:rFonts w:ascii="宋体" w:eastAsia="宋体" w:hAnsi="宋体" w:cs="宋体"/>
          <w:b/>
          <w:bCs/>
          <w:sz w:val="24"/>
          <w:szCs w:val="24"/>
          <w:lang w:val="zh-TW" w:eastAsia="zh-TW"/>
        </w:rPr>
        <w:t>发明内容</w:t>
      </w:r>
    </w:p>
    <w:p w:rsidR="006C47F3" w:rsidRDefault="00656001">
      <w:pPr>
        <w:ind w:firstLine="420"/>
        <w:rPr>
          <w:ins w:id="143" w:author="Administrator" w:date="2015-12-25T15:20:00Z"/>
          <w:rFonts w:ascii="宋体" w:eastAsia="宋体" w:hAnsi="宋体" w:cs="宋体" w:hint="eastAsia"/>
          <w:sz w:val="24"/>
          <w:szCs w:val="24"/>
          <w:lang w:val="zh-TW" w:eastAsia="zh-CN"/>
        </w:rPr>
      </w:pPr>
      <w:r>
        <w:rPr>
          <w:rFonts w:ascii="宋体" w:eastAsia="宋体" w:hAnsi="宋体" w:cs="宋体"/>
          <w:sz w:val="24"/>
          <w:szCs w:val="24"/>
          <w:lang w:val="zh-TW" w:eastAsia="zh-TW"/>
        </w:rPr>
        <w:t>本发明的目的在于针对现有技术的不足，提供一种基于深度学习的企业信用评价方法。通过采集其他政府部门信息、公众互联网信息、媒体信息、企业内部信息和日常监管结果信息汇总形成评价信息基础资料库；设定量化的信用评价标准和评价规则，在一定的阶段或时间点，自动运算形成企业信用评定结果。本发明基于深度学习方法，解决了指标过多时，数据统计量大，且权重难以确定的问题；同时提升了信用评价的可信度。</w:t>
      </w:r>
    </w:p>
    <w:p w:rsidR="00B33F3C" w:rsidRDefault="00B33F3C" w:rsidP="00B33F3C">
      <w:pPr>
        <w:ind w:firstLine="420"/>
        <w:rPr>
          <w:ins w:id="144" w:author="Administrator" w:date="2015-12-25T15:20:00Z"/>
          <w:rFonts w:ascii="宋体" w:eastAsia="宋体" w:hAnsi="宋体" w:cs="宋体"/>
          <w:sz w:val="24"/>
          <w:szCs w:val="24"/>
          <w:lang w:eastAsia="zh-CN"/>
        </w:rPr>
      </w:pPr>
      <w:ins w:id="145" w:author="Administrator" w:date="2015-12-25T15:20:00Z">
        <w:r>
          <w:rPr>
            <w:rFonts w:ascii="宋体" w:eastAsia="宋体" w:hAnsi="宋体" w:cs="宋体" w:hint="eastAsia"/>
            <w:sz w:val="24"/>
            <w:szCs w:val="24"/>
            <w:lang w:val="zh-TW" w:eastAsia="zh-CN"/>
          </w:rPr>
          <w:t>本发明的目的是通过以下技术方案来实现的：</w:t>
        </w:r>
        <w:r>
          <w:rPr>
            <w:rFonts w:ascii="宋体" w:eastAsia="宋体" w:hAnsi="宋体" w:cs="宋体"/>
            <w:sz w:val="24"/>
            <w:szCs w:val="24"/>
            <w:lang w:val="zh-TW" w:eastAsia="zh-TW"/>
          </w:rPr>
          <w:t>一种基于深度学习的企业信用评价</w:t>
        </w:r>
        <w:r>
          <w:rPr>
            <w:rFonts w:ascii="宋体" w:eastAsia="宋体" w:hAnsi="宋体" w:cs="宋体" w:hint="eastAsia"/>
            <w:sz w:val="24"/>
            <w:szCs w:val="24"/>
            <w:lang w:val="zh-TW" w:eastAsia="zh-CN"/>
          </w:rPr>
          <w:t>方法，包括以下步骤</w:t>
        </w:r>
        <w:r>
          <w:rPr>
            <w:rFonts w:ascii="宋体" w:eastAsia="宋体" w:hAnsi="宋体" w:cs="宋体"/>
            <w:sz w:val="24"/>
            <w:szCs w:val="24"/>
            <w:lang w:val="zh-TW" w:eastAsia="zh-TW"/>
          </w:rPr>
          <w:t>：</w:t>
        </w:r>
      </w:ins>
    </w:p>
    <w:p w:rsidR="00B33F3C" w:rsidRDefault="00B33F3C" w:rsidP="00B33F3C">
      <w:pPr>
        <w:ind w:firstLine="420"/>
        <w:rPr>
          <w:ins w:id="146" w:author="Administrator" w:date="2015-12-25T15:20:00Z"/>
          <w:rFonts w:hint="eastAsia"/>
          <w:kern w:val="0"/>
          <w:position w:val="-64"/>
          <w:sz w:val="24"/>
          <w:szCs w:val="24"/>
          <w:lang w:val="zh-TW" w:eastAsia="zh-CN"/>
        </w:rPr>
      </w:pPr>
      <w:ins w:id="147" w:author="Administrator" w:date="2015-12-25T15:20:00Z">
        <w:r>
          <w:rPr>
            <w:rFonts w:ascii="宋体" w:eastAsia="宋体" w:hAnsi="宋体" w:cs="宋体"/>
            <w:sz w:val="24"/>
            <w:szCs w:val="24"/>
            <w:lang w:val="zh-TW" w:eastAsia="zh-TW"/>
          </w:rPr>
          <w:t>（</w:t>
        </w:r>
        <w:r>
          <w:rPr>
            <w:rFonts w:ascii="宋体" w:eastAsia="宋体" w:hAnsi="宋体" w:cs="宋体"/>
            <w:sz w:val="24"/>
            <w:szCs w:val="24"/>
            <w:lang w:eastAsia="zh-CN"/>
          </w:rPr>
          <w:t>1</w:t>
        </w:r>
        <w:r>
          <w:rPr>
            <w:rFonts w:ascii="宋体" w:eastAsia="宋体" w:hAnsi="宋体" w:cs="宋体"/>
            <w:sz w:val="24"/>
            <w:szCs w:val="24"/>
            <w:lang w:val="zh-TW" w:eastAsia="zh-TW"/>
          </w:rPr>
          <w:t>）采集评价信息基础数据，评价信息基础数据包括第一维抵抗风险能力评价</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第二维经营员工能力评价</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第三维经营效率能力评价</w:t>
        </w:r>
        <w:r>
          <w:rPr>
            <w:rFonts w:ascii="宋体" w:eastAsia="宋体" w:hAnsi="宋体" w:cs="宋体" w:hint="eastAsia"/>
            <w:sz w:val="24"/>
            <w:szCs w:val="24"/>
            <w:lang w:val="zh-TW" w:eastAsia="zh-CN"/>
          </w:rPr>
          <w:t>和</w:t>
        </w:r>
        <w:r>
          <w:rPr>
            <w:rFonts w:ascii="宋体" w:eastAsia="宋体" w:hAnsi="宋体" w:cs="宋体"/>
            <w:sz w:val="24"/>
            <w:szCs w:val="24"/>
            <w:lang w:val="zh-TW" w:eastAsia="zh-TW"/>
          </w:rPr>
          <w:t>第四维盈利水平能力评价</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对采集的四维评价信息基础数据，得到基于时间序列的数据</w:t>
        </w:r>
        <w:r>
          <w:rPr>
            <w:rFonts w:ascii="宋体" w:eastAsia="宋体" w:hAnsi="宋体" w:cs="宋体"/>
            <w:sz w:val="24"/>
            <w:szCs w:val="24"/>
            <w:lang w:eastAsia="zh-CN"/>
          </w:rPr>
          <w:t>X</w:t>
        </w:r>
        <w:r>
          <w:rPr>
            <w:rFonts w:ascii="宋体" w:eastAsia="宋体" w:hAnsi="宋体" w:cs="宋体"/>
            <w:sz w:val="24"/>
            <w:szCs w:val="24"/>
            <w:vertAlign w:val="subscript"/>
            <w:lang w:eastAsia="zh-CN"/>
          </w:rPr>
          <w:t>i</w:t>
        </w:r>
        <w:r>
          <w:rPr>
            <w:rFonts w:ascii="宋体" w:eastAsia="宋体" w:hAnsi="宋体" w:cs="宋体"/>
            <w:sz w:val="24"/>
            <w:szCs w:val="24"/>
            <w:lang w:eastAsia="zh-CN"/>
          </w:rPr>
          <w:t>(t)</w:t>
        </w:r>
        <w:r>
          <w:rPr>
            <w:rFonts w:ascii="宋体" w:eastAsia="宋体" w:hAnsi="宋体" w:cs="宋体"/>
            <w:sz w:val="24"/>
            <w:szCs w:val="24"/>
            <w:lang w:val="zh-TW" w:eastAsia="zh-TW"/>
          </w:rPr>
          <w:t>，</w:t>
        </w:r>
        <w:r>
          <w:rPr>
            <w:rFonts w:ascii="宋体" w:eastAsia="宋体" w:hAnsi="宋体" w:cs="宋体"/>
            <w:sz w:val="24"/>
            <w:szCs w:val="24"/>
            <w:lang w:eastAsia="zh-CN"/>
          </w:rPr>
          <w:t>X</w:t>
        </w:r>
        <w:r>
          <w:rPr>
            <w:rFonts w:ascii="宋体" w:eastAsia="宋体" w:hAnsi="宋体" w:cs="宋体"/>
            <w:sz w:val="24"/>
            <w:szCs w:val="24"/>
            <w:vertAlign w:val="subscript"/>
            <w:lang w:eastAsia="zh-CN"/>
          </w:rPr>
          <w:t>i</w:t>
        </w:r>
        <w:r>
          <w:rPr>
            <w:rFonts w:ascii="宋体" w:eastAsia="宋体" w:hAnsi="宋体" w:cs="宋体"/>
            <w:sz w:val="24"/>
            <w:szCs w:val="24"/>
            <w:lang w:eastAsia="zh-CN"/>
          </w:rPr>
          <w:t>(t)</w:t>
        </w:r>
        <w:r>
          <w:rPr>
            <w:rFonts w:ascii="宋体" w:eastAsia="宋体" w:hAnsi="宋体" w:cs="宋体"/>
            <w:sz w:val="24"/>
            <w:szCs w:val="24"/>
            <w:lang w:val="zh-TW" w:eastAsia="zh-TW"/>
          </w:rPr>
          <w:t>表示当时间点为</w:t>
        </w:r>
        <w:r>
          <w:rPr>
            <w:rFonts w:ascii="宋体" w:eastAsia="宋体" w:hAnsi="宋体" w:cs="宋体"/>
            <w:sz w:val="24"/>
            <w:szCs w:val="24"/>
            <w:lang w:eastAsia="zh-CN"/>
          </w:rPr>
          <w:t>t</w:t>
        </w:r>
        <w:r>
          <w:rPr>
            <w:rFonts w:ascii="宋体" w:eastAsia="宋体" w:hAnsi="宋体" w:cs="宋体"/>
            <w:sz w:val="24"/>
            <w:szCs w:val="24"/>
            <w:lang w:val="zh-TW" w:eastAsia="zh-TW"/>
          </w:rPr>
          <w:t>时，第</w:t>
        </w:r>
        <w:proofErr w:type="spellStart"/>
        <w:r>
          <w:rPr>
            <w:rFonts w:ascii="宋体" w:eastAsia="宋体" w:hAnsi="宋体" w:cs="宋体"/>
            <w:sz w:val="24"/>
            <w:szCs w:val="24"/>
            <w:lang w:eastAsia="zh-CN"/>
          </w:rPr>
          <w:t>i</w:t>
        </w:r>
        <w:proofErr w:type="spellEnd"/>
        <w:r>
          <w:rPr>
            <w:rFonts w:ascii="宋体" w:eastAsia="宋体" w:hAnsi="宋体" w:cs="宋体"/>
            <w:sz w:val="24"/>
            <w:szCs w:val="24"/>
            <w:lang w:val="zh-TW" w:eastAsia="zh-TW"/>
          </w:rPr>
          <w:t>维的评价信息数据</w:t>
        </w:r>
        <w:r>
          <w:rPr>
            <w:rFonts w:ascii="宋体" w:eastAsia="宋体" w:hAnsi="宋体" w:cs="宋体" w:hint="eastAsia"/>
            <w:sz w:val="24"/>
            <w:szCs w:val="24"/>
            <w:lang w:val="zh-TW" w:eastAsia="zh-CN"/>
          </w:rPr>
          <w:t>；并</w:t>
        </w:r>
        <w:r>
          <w:rPr>
            <w:rFonts w:ascii="宋体" w:eastAsia="宋体" w:hAnsi="宋体" w:cs="宋体"/>
            <w:sz w:val="24"/>
            <w:szCs w:val="24"/>
            <w:lang w:val="zh-TW" w:eastAsia="zh-TW"/>
          </w:rPr>
          <w:t>进行归一化处理</w:t>
        </w:r>
        <w:r>
          <w:rPr>
            <w:rFonts w:ascii="宋体" w:eastAsia="宋体" w:hAnsi="宋体" w:cs="宋体" w:hint="eastAsia"/>
            <w:sz w:val="24"/>
            <w:szCs w:val="24"/>
            <w:lang w:val="zh-TW" w:eastAsia="zh-CN"/>
          </w:rPr>
          <w:t>。</w:t>
        </w:r>
      </w:ins>
    </w:p>
    <w:p w:rsidR="00B33F3C" w:rsidRDefault="00B33F3C" w:rsidP="00B33F3C">
      <w:pPr>
        <w:pStyle w:val="ListParagraph1"/>
        <w:rPr>
          <w:ins w:id="148" w:author="Administrator" w:date="2015-12-25T15:20:00Z"/>
          <w:rFonts w:ascii="宋体" w:eastAsia="宋体" w:hAnsi="宋体" w:cs="宋体" w:hint="eastAsia"/>
          <w:sz w:val="24"/>
          <w:szCs w:val="24"/>
        </w:rPr>
      </w:pPr>
      <w:ins w:id="149" w:author="Administrator" w:date="2015-12-25T15:20:00Z">
        <w:r>
          <w:rPr>
            <w:rFonts w:ascii="宋体" w:eastAsia="宋体" w:hAnsi="宋体" w:cs="宋体"/>
            <w:sz w:val="24"/>
            <w:szCs w:val="24"/>
            <w:lang w:val="zh-TW" w:eastAsia="zh-TW"/>
          </w:rPr>
          <w:t>（</w:t>
        </w:r>
        <w:r>
          <w:rPr>
            <w:rFonts w:ascii="宋体" w:eastAsia="宋体" w:hAnsi="宋体" w:cs="宋体"/>
            <w:sz w:val="24"/>
            <w:szCs w:val="24"/>
          </w:rPr>
          <w:t>2</w:t>
        </w:r>
        <w:r>
          <w:rPr>
            <w:rFonts w:ascii="宋体" w:eastAsia="宋体" w:hAnsi="宋体" w:cs="宋体"/>
            <w:sz w:val="24"/>
            <w:szCs w:val="24"/>
            <w:lang w:val="zh-TW" w:eastAsia="zh-TW"/>
          </w:rPr>
          <w:t>）针对评价信息的历史数据，将已评价的信用度作为真实值，对已评价的信用度定义为</w:t>
        </w:r>
        <w:r>
          <w:rPr>
            <w:rFonts w:ascii="宋体" w:eastAsia="宋体" w:hAnsi="宋体" w:cs="宋体"/>
            <w:sz w:val="24"/>
            <w:szCs w:val="24"/>
          </w:rPr>
          <w:t>C(k)</w:t>
        </w:r>
        <w:r>
          <w:rPr>
            <w:rFonts w:ascii="宋体" w:eastAsia="宋体" w:hAnsi="宋体" w:cs="宋体"/>
            <w:sz w:val="24"/>
            <w:szCs w:val="24"/>
            <w:lang w:val="zh-TW" w:eastAsia="zh-TW"/>
          </w:rPr>
          <w:t>，将归一化后的每个企业的评价数据序列</w:t>
        </w:r>
        <w:r w:rsidRPr="005B6EAD">
          <w:rPr>
            <w:rFonts w:cs="Times New Roman"/>
            <w:kern w:val="0"/>
            <w:position w:val="-14"/>
            <w:sz w:val="24"/>
            <w:szCs w:val="24"/>
            <w:lang w:val="zh-CN"/>
          </w:rPr>
          <w:object w:dxaOrig="2280" w:dyaOrig="380">
            <v:shape id="_x0000_i1043" type="#_x0000_t75" style="width:123.35pt;height:20.65pt" o:ole="">
              <v:imagedata r:id="rId6" o:title=""/>
            </v:shape>
            <o:OLEObject Type="Embed" ProgID="Equation.3" ShapeID="_x0000_i1043" DrawAspect="Content" ObjectID="_1512562819" r:id="rId22"/>
          </w:object>
        </w:r>
        <w:r>
          <w:rPr>
            <w:rFonts w:ascii="宋体" w:eastAsia="宋体" w:hAnsi="宋体" w:cs="宋体"/>
            <w:sz w:val="24"/>
            <w:szCs w:val="24"/>
            <w:lang w:val="zh-TW" w:eastAsia="zh-TW"/>
          </w:rPr>
          <w:t>作为深度学习的数据</w:t>
        </w:r>
        <w:r>
          <w:rPr>
            <w:rFonts w:ascii="宋体" w:eastAsia="宋体" w:hAnsi="宋体" w:cs="宋体" w:hint="eastAsia"/>
            <w:sz w:val="24"/>
            <w:szCs w:val="24"/>
            <w:lang w:val="zh-TW"/>
          </w:rPr>
          <w:t>。</w:t>
        </w:r>
      </w:ins>
    </w:p>
    <w:p w:rsidR="00B33F3C" w:rsidRDefault="00B33F3C" w:rsidP="00B33F3C">
      <w:pPr>
        <w:pStyle w:val="ListParagraph1"/>
        <w:rPr>
          <w:ins w:id="150" w:author="Administrator" w:date="2015-12-25T15:20:00Z"/>
          <w:rFonts w:ascii="宋体" w:eastAsia="宋体" w:hAnsi="宋体" w:cs="宋体" w:hint="eastAsia"/>
          <w:sz w:val="24"/>
          <w:szCs w:val="24"/>
        </w:rPr>
      </w:pPr>
      <w:ins w:id="151" w:author="Administrator" w:date="2015-12-25T15:20:00Z">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）利用深度学习网络将归一化</w:t>
        </w:r>
        <w:r>
          <w:rPr>
            <w:rFonts w:ascii="宋体" w:eastAsia="宋体" w:hAnsi="宋体" w:cs="宋体" w:hint="eastAsia"/>
            <w:sz w:val="24"/>
            <w:szCs w:val="24"/>
            <w:lang w:val="zh-TW"/>
          </w:rPr>
          <w:t>后</w:t>
        </w:r>
        <w:r>
          <w:rPr>
            <w:rFonts w:ascii="宋体" w:eastAsia="宋体" w:hAnsi="宋体" w:cs="宋体"/>
            <w:sz w:val="24"/>
            <w:szCs w:val="24"/>
            <w:lang w:val="zh-TW" w:eastAsia="zh-TW"/>
          </w:rPr>
          <w:t>的评价数据输入到深度学习网络中，输出与给定的企业信用度</w:t>
        </w:r>
        <w:r w:rsidRPr="005B6EAD">
          <w:rPr>
            <w:rFonts w:cs="Times New Roman"/>
            <w:kern w:val="0"/>
            <w:position w:val="-14"/>
            <w:sz w:val="24"/>
            <w:szCs w:val="24"/>
            <w:lang w:val="zh-CN"/>
          </w:rPr>
          <w:object w:dxaOrig="660" w:dyaOrig="380">
            <v:shape id="_x0000_i1044" type="#_x0000_t75" style="width:43.2pt;height:25.05pt" o:ole="">
              <v:imagedata r:id="rId8" o:title=""/>
            </v:shape>
            <o:OLEObject Type="Embed" ProgID="Equation.3" ShapeID="_x0000_i1044" DrawAspect="Content" ObjectID="_1512562820" r:id="rId23"/>
          </w:object>
        </w:r>
        <w:r>
          <w:rPr>
            <w:rFonts w:ascii="宋体" w:eastAsia="宋体" w:hAnsi="宋体" w:cs="宋体"/>
            <w:sz w:val="24"/>
            <w:szCs w:val="24"/>
            <w:lang w:val="zh-TW" w:eastAsia="zh-TW"/>
          </w:rPr>
          <w:t>对应的</w:t>
        </w:r>
        <w:proofErr w:type="spellStart"/>
        <w:r>
          <w:rPr>
            <w:rFonts w:ascii="宋体" w:eastAsia="宋体" w:hAnsi="宋体" w:cs="宋体"/>
            <w:sz w:val="24"/>
            <w:szCs w:val="24"/>
          </w:rPr>
          <w:t>i</w:t>
        </w:r>
        <w:proofErr w:type="spellEnd"/>
        <w:r>
          <w:rPr>
            <w:rFonts w:ascii="宋体" w:eastAsia="宋体" w:hAnsi="宋体" w:cs="宋体"/>
            <w:sz w:val="24"/>
            <w:szCs w:val="24"/>
            <w:lang w:val="zh-TW" w:eastAsia="zh-TW"/>
          </w:rPr>
          <w:t>维特征</w:t>
        </w:r>
        <w:r w:rsidRPr="005B6EAD">
          <w:rPr>
            <w:rFonts w:cs="Times New Roman"/>
            <w:kern w:val="0"/>
            <w:position w:val="-14"/>
            <w:sz w:val="24"/>
            <w:szCs w:val="24"/>
            <w:lang w:val="zh-CN"/>
          </w:rPr>
          <w:object w:dxaOrig="700" w:dyaOrig="380">
            <v:shape id="_x0000_i1045" type="#_x0000_t75" style="width:45.7pt;height:25.05pt" o:ole="">
              <v:imagedata r:id="rId10" o:title=""/>
            </v:shape>
            <o:OLEObject Type="Embed" ProgID="Equation.3" ShapeID="_x0000_i1045" DrawAspect="Content" ObjectID="_1512562821" r:id="rId24"/>
          </w:object>
        </w:r>
        <w:r>
          <w:rPr>
            <w:rFonts w:ascii="宋体" w:eastAsia="宋体" w:hAnsi="宋体" w:cs="宋体" w:hint="eastAsia"/>
            <w:sz w:val="24"/>
            <w:szCs w:val="24"/>
            <w:lang w:val="zh-TW"/>
          </w:rPr>
          <w:t>。</w:t>
        </w:r>
      </w:ins>
    </w:p>
    <w:p w:rsidR="00B33F3C" w:rsidRDefault="00B33F3C" w:rsidP="00B33F3C">
      <w:pPr>
        <w:pStyle w:val="ListParagraph1"/>
        <w:rPr>
          <w:ins w:id="152" w:author="Administrator" w:date="2015-12-25T15:20:00Z"/>
          <w:rFonts w:ascii="宋体" w:eastAsia="宋体" w:hAnsi="宋体" w:cs="宋体"/>
          <w:sz w:val="24"/>
          <w:szCs w:val="24"/>
        </w:rPr>
      </w:pPr>
      <w:ins w:id="153" w:author="Administrator" w:date="2015-12-25T15:20:00Z">
        <w:r>
          <w:rPr>
            <w:rFonts w:ascii="宋体" w:eastAsia="宋体" w:hAnsi="宋体" w:cs="宋体"/>
            <w:sz w:val="24"/>
            <w:szCs w:val="24"/>
            <w:lang w:val="zh-TW" w:eastAsia="zh-TW"/>
          </w:rPr>
          <w:t>（</w:t>
        </w:r>
        <w:r>
          <w:rPr>
            <w:rFonts w:ascii="宋体" w:eastAsia="宋体" w:hAnsi="宋体" w:cs="宋体"/>
            <w:sz w:val="24"/>
            <w:szCs w:val="24"/>
          </w:rPr>
          <w:t>4</w:t>
        </w:r>
        <w:r>
          <w:rPr>
            <w:rFonts w:ascii="宋体" w:eastAsia="宋体" w:hAnsi="宋体" w:cs="宋体"/>
            <w:sz w:val="24"/>
            <w:szCs w:val="24"/>
            <w:lang w:val="zh-TW" w:eastAsia="zh-TW"/>
          </w:rPr>
          <w:t>）通过下面的目标函数来训练网络，不断逼近：</w:t>
        </w:r>
      </w:ins>
    </w:p>
    <w:p w:rsidR="00B33F3C" w:rsidRDefault="00B33F3C" w:rsidP="00B33F3C">
      <w:pPr>
        <w:pStyle w:val="ListParagraph1"/>
        <w:ind w:left="420" w:firstLine="0"/>
        <w:jc w:val="center"/>
        <w:rPr>
          <w:ins w:id="154" w:author="Administrator" w:date="2015-12-25T15:20:00Z"/>
          <w:rFonts w:ascii="宋体" w:eastAsia="宋体" w:hAnsi="宋体" w:cs="宋体"/>
          <w:sz w:val="24"/>
          <w:szCs w:val="24"/>
        </w:rPr>
      </w:pPr>
      <w:ins w:id="155" w:author="Administrator" w:date="2015-12-25T15:20:00Z">
        <w:r w:rsidRPr="006D5206">
          <w:rPr>
            <w:rFonts w:ascii="宋体" w:cs="Times New Roman"/>
            <w:bCs/>
            <w:position w:val="-28"/>
            <w:sz w:val="24"/>
            <w:szCs w:val="24"/>
          </w:rPr>
          <w:object w:dxaOrig="2659" w:dyaOrig="680">
            <v:shape id="_x0000_i1050" type="#_x0000_t75" style="width:176.55pt;height:45.1pt" o:ole="">
              <v:imagedata r:id="rId25" o:title=""/>
            </v:shape>
            <o:OLEObject Type="Embed" ProgID="Equation.3" ShapeID="_x0000_i1050" DrawAspect="Content" ObjectID="_1512562822" r:id="rId26"/>
          </w:object>
        </w:r>
      </w:ins>
    </w:p>
    <w:p w:rsidR="00B33F3C" w:rsidRDefault="00B33F3C" w:rsidP="00B33F3C">
      <w:pPr>
        <w:pStyle w:val="ListParagraph1"/>
        <w:ind w:left="420" w:firstLine="0"/>
        <w:rPr>
          <w:ins w:id="156" w:author="Administrator" w:date="2015-12-25T15:20:00Z"/>
          <w:rFonts w:ascii="宋体" w:eastAsia="宋体" w:hAnsi="宋体" w:cs="宋体" w:hint="eastAsia"/>
          <w:sz w:val="24"/>
          <w:szCs w:val="24"/>
        </w:rPr>
      </w:pPr>
      <w:ins w:id="157" w:author="Administrator" w:date="2015-12-25T15:20:00Z">
        <w:r>
          <w:rPr>
            <w:rFonts w:ascii="宋体" w:eastAsia="宋体" w:hAnsi="宋体" w:cs="宋体"/>
            <w:sz w:val="24"/>
            <w:szCs w:val="24"/>
            <w:lang w:val="zh-TW" w:eastAsia="zh-TW"/>
          </w:rPr>
          <w:t>（</w:t>
        </w:r>
        <w:r>
          <w:rPr>
            <w:rFonts w:ascii="宋体" w:eastAsia="宋体" w:hAnsi="宋体" w:cs="宋体"/>
            <w:sz w:val="24"/>
            <w:szCs w:val="24"/>
          </w:rPr>
          <w:t>5</w:t>
        </w:r>
        <w:r>
          <w:rPr>
            <w:rFonts w:ascii="宋体" w:eastAsia="宋体" w:hAnsi="宋体" w:cs="宋体"/>
            <w:sz w:val="24"/>
            <w:szCs w:val="24"/>
            <w:lang w:val="zh-TW" w:eastAsia="zh-TW"/>
          </w:rPr>
          <w:t>）当目标函数停止收敛或者网络训练迭代次数超过设定值</w:t>
        </w:r>
        <w:r>
          <w:rPr>
            <w:rFonts w:ascii="宋体" w:eastAsia="宋体" w:hAnsi="宋体" w:cs="宋体"/>
            <w:sz w:val="24"/>
            <w:szCs w:val="24"/>
          </w:rPr>
          <w:t>N</w:t>
        </w:r>
        <w:r>
          <w:rPr>
            <w:rFonts w:ascii="宋体" w:eastAsia="宋体" w:hAnsi="宋体" w:cs="宋体"/>
            <w:sz w:val="24"/>
            <w:szCs w:val="24"/>
            <w:lang w:val="zh-TW" w:eastAsia="zh-TW"/>
          </w:rPr>
          <w:t>时，则停止训练</w:t>
        </w:r>
        <w:r>
          <w:rPr>
            <w:rFonts w:ascii="宋体" w:eastAsia="宋体" w:hAnsi="宋体" w:cs="宋体" w:hint="eastAsia"/>
            <w:sz w:val="24"/>
            <w:szCs w:val="24"/>
            <w:lang w:val="zh-TW"/>
          </w:rPr>
          <w:t>。</w:t>
        </w:r>
      </w:ins>
    </w:p>
    <w:p w:rsidR="00B33F3C" w:rsidRPr="00F16147" w:rsidRDefault="00B33F3C" w:rsidP="00B33F3C">
      <w:pPr>
        <w:ind w:firstLine="420"/>
        <w:rPr>
          <w:ins w:id="158" w:author="Administrator" w:date="2015-12-25T15:20:00Z"/>
          <w:rFonts w:ascii="宋体" w:eastAsia="宋体" w:hAnsi="宋体" w:cs="宋体"/>
          <w:sz w:val="24"/>
          <w:szCs w:val="24"/>
          <w:lang w:val="zh-TW" w:eastAsia="zh-TW"/>
        </w:rPr>
      </w:pPr>
      <w:ins w:id="159" w:author="Administrator" w:date="2015-12-25T15:20:00Z">
        <w:r>
          <w:rPr>
            <w:rFonts w:ascii="宋体" w:eastAsia="宋体" w:hAnsi="宋体" w:cs="宋体"/>
            <w:sz w:val="24"/>
            <w:szCs w:val="24"/>
            <w:lang w:val="zh-TW" w:eastAsia="zh-TW"/>
          </w:rPr>
          <w:t>（</w:t>
        </w:r>
        <w:r w:rsidRPr="00F16147">
          <w:rPr>
            <w:rFonts w:ascii="宋体" w:eastAsia="宋体" w:hAnsi="宋体" w:cs="宋体"/>
            <w:sz w:val="24"/>
            <w:szCs w:val="24"/>
            <w:lang w:val="zh-TW" w:eastAsia="zh-TW"/>
          </w:rPr>
          <w:t>6</w:t>
        </w:r>
        <w:r>
          <w:rPr>
            <w:rFonts w:ascii="宋体" w:eastAsia="宋体" w:hAnsi="宋体" w:cs="宋体"/>
            <w:sz w:val="24"/>
            <w:szCs w:val="24"/>
            <w:lang w:val="zh-TW" w:eastAsia="zh-TW"/>
          </w:rPr>
          <w:t>）通过</w:t>
        </w:r>
        <w:r w:rsidRPr="00F16147">
          <w:rPr>
            <w:rFonts w:ascii="宋体" w:eastAsia="宋体" w:hAnsi="宋体" w:cs="宋体"/>
            <w:sz w:val="24"/>
            <w:szCs w:val="24"/>
            <w:lang w:val="zh-TW" w:eastAsia="zh-TW"/>
          </w:rPr>
          <w:t>Wake-Sleep</w:t>
        </w:r>
        <w:r>
          <w:rPr>
            <w:rFonts w:ascii="宋体" w:eastAsia="宋体" w:hAnsi="宋体" w:cs="宋体"/>
            <w:sz w:val="24"/>
            <w:szCs w:val="24"/>
            <w:lang w:val="zh-TW" w:eastAsia="zh-TW"/>
          </w:rPr>
          <w:t>算法调整每层的权重</w:t>
        </w:r>
        <w:r w:rsidRPr="00F16147">
          <w:rPr>
            <w:rFonts w:ascii="宋体" w:eastAsia="宋体" w:hAnsi="宋体" w:cs="宋体" w:hint="eastAsia"/>
            <w:sz w:val="24"/>
            <w:szCs w:val="24"/>
            <w:lang w:val="zh-TW" w:eastAsia="zh-TW"/>
          </w:rPr>
          <w:t>：</w:t>
        </w:r>
        <w:r>
          <w:rPr>
            <w:rFonts w:ascii="宋体" w:eastAsia="宋体" w:hAnsi="宋体" w:cs="宋体"/>
            <w:sz w:val="24"/>
            <w:szCs w:val="24"/>
            <w:lang w:val="zh-TW" w:eastAsia="zh-TW"/>
          </w:rPr>
          <w:t>当所有层训练完后，使用</w:t>
        </w:r>
        <w:r w:rsidRPr="00F16147">
          <w:rPr>
            <w:rFonts w:ascii="宋体" w:eastAsia="宋体" w:hAnsi="宋体" w:cs="宋体"/>
            <w:sz w:val="24"/>
            <w:szCs w:val="24"/>
            <w:lang w:val="zh-TW" w:eastAsia="zh-TW"/>
          </w:rPr>
          <w:t>Wake-Sleep</w:t>
        </w:r>
        <w:r>
          <w:rPr>
            <w:rFonts w:ascii="宋体" w:eastAsia="宋体" w:hAnsi="宋体" w:cs="宋体"/>
            <w:sz w:val="24"/>
            <w:szCs w:val="24"/>
            <w:lang w:val="zh-TW" w:eastAsia="zh-TW"/>
          </w:rPr>
          <w:t>算法进行调优，将除最顶层的其它层间的权重变为双向的。向上的权重用于认知，向下的权重用于生成</w:t>
        </w:r>
        <w:r>
          <w:rPr>
            <w:rFonts w:ascii="宋体" w:eastAsia="宋体" w:hAnsi="宋体" w:cs="宋体"/>
            <w:sz w:val="24"/>
            <w:szCs w:val="24"/>
            <w:lang w:val="zh-TW" w:eastAsia="zh-TW"/>
          </w:rPr>
          <w:t>。</w:t>
        </w:r>
        <w:r>
          <w:rPr>
            <w:rFonts w:ascii="宋体" w:eastAsia="宋体" w:hAnsi="宋体" w:cs="宋体"/>
            <w:sz w:val="24"/>
            <w:szCs w:val="24"/>
            <w:lang w:val="zh-TW" w:eastAsia="zh-TW"/>
          </w:rPr>
          <w:t>然后使用</w:t>
        </w:r>
        <w:r w:rsidRPr="00F16147">
          <w:rPr>
            <w:rFonts w:ascii="宋体" w:eastAsia="宋体" w:hAnsi="宋体" w:cs="宋体"/>
            <w:sz w:val="24"/>
            <w:szCs w:val="24"/>
            <w:lang w:val="zh-TW" w:eastAsia="zh-TW"/>
          </w:rPr>
          <w:t>Wake-Sleep</w:t>
        </w:r>
        <w:r>
          <w:rPr>
            <w:rFonts w:ascii="宋体" w:eastAsia="宋体" w:hAnsi="宋体" w:cs="宋体"/>
            <w:sz w:val="24"/>
            <w:szCs w:val="24"/>
            <w:lang w:val="zh-TW" w:eastAsia="zh-TW"/>
          </w:rPr>
          <w:t>算法调整所有的权重</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让认知和生成达成一致。</w:t>
        </w:r>
      </w:ins>
    </w:p>
    <w:p w:rsidR="00B33F3C" w:rsidRDefault="00B33F3C" w:rsidP="00B33F3C">
      <w:pPr>
        <w:ind w:firstLine="420"/>
        <w:rPr>
          <w:ins w:id="160" w:author="Administrator" w:date="2015-12-25T15:20:00Z"/>
          <w:rFonts w:ascii="宋体" w:eastAsia="宋体" w:hAnsi="宋体" w:cs="宋体" w:hint="eastAsia"/>
          <w:sz w:val="24"/>
          <w:szCs w:val="24"/>
          <w:lang w:val="zh-TW" w:eastAsia="zh-CN"/>
        </w:rPr>
      </w:pPr>
      <w:ins w:id="161" w:author="Administrator" w:date="2015-12-25T15:20:00Z">
        <w:r>
          <w:rPr>
            <w:rFonts w:ascii="宋体" w:eastAsia="宋体" w:hAnsi="宋体" w:cs="宋体"/>
            <w:sz w:val="24"/>
            <w:szCs w:val="24"/>
            <w:lang w:val="zh-TW" w:eastAsia="zh-TW"/>
          </w:rPr>
          <w:t>（</w:t>
        </w:r>
        <w:r w:rsidRPr="00F16147">
          <w:rPr>
            <w:rFonts w:ascii="宋体" w:eastAsia="宋体" w:hAnsi="宋体" w:cs="宋体"/>
            <w:sz w:val="24"/>
            <w:szCs w:val="24"/>
            <w:lang w:val="zh-TW" w:eastAsia="zh-TW"/>
          </w:rPr>
          <w:t>7</w:t>
        </w:r>
        <w:r>
          <w:rPr>
            <w:rFonts w:ascii="宋体" w:eastAsia="宋体" w:hAnsi="宋体" w:cs="宋体"/>
            <w:sz w:val="24"/>
            <w:szCs w:val="24"/>
            <w:lang w:val="zh-TW" w:eastAsia="zh-TW"/>
          </w:rPr>
          <w:t>）输出深度信用模型</w:t>
        </w:r>
        <w:r>
          <w:rPr>
            <w:rFonts w:ascii="宋体" w:eastAsia="宋体" w:hAnsi="宋体" w:cs="宋体" w:hint="eastAsia"/>
            <w:sz w:val="24"/>
            <w:szCs w:val="24"/>
            <w:lang w:val="zh-TW" w:eastAsia="zh-TW"/>
          </w:rPr>
          <w:t>：</w:t>
        </w:r>
        <w:r>
          <w:rPr>
            <w:rFonts w:ascii="宋体" w:eastAsia="宋体" w:hAnsi="宋体" w:cs="宋体"/>
            <w:sz w:val="24"/>
            <w:szCs w:val="24"/>
            <w:lang w:val="zh-TW" w:eastAsia="zh-TW"/>
          </w:rPr>
          <w:t>顶层的一个结点表示信用度，所有信用度的评价数据序列激活这个结点，并且这个结果向下生成的评价数据最终表现为企业信用度。</w:t>
        </w:r>
      </w:ins>
    </w:p>
    <w:p w:rsidR="00B33F3C" w:rsidRPr="00875A1F" w:rsidRDefault="00B33F3C" w:rsidP="00B33F3C">
      <w:pPr>
        <w:ind w:firstLine="420"/>
        <w:rPr>
          <w:ins w:id="162" w:author="Administrator" w:date="2015-12-25T15:20:00Z"/>
          <w:rFonts w:ascii="宋体" w:eastAsia="宋体" w:hAnsi="宋体" w:cs="宋体"/>
          <w:sz w:val="24"/>
          <w:szCs w:val="24"/>
          <w:lang w:eastAsia="zh-CN"/>
        </w:rPr>
      </w:pPr>
      <w:ins w:id="163" w:author="Administrator" w:date="2015-12-25T15:20:00Z">
        <w:r>
          <w:rPr>
            <w:rFonts w:ascii="宋体" w:eastAsia="宋体" w:hAnsi="宋体" w:cs="宋体" w:hint="eastAsia"/>
            <w:sz w:val="24"/>
            <w:szCs w:val="24"/>
            <w:lang w:val="zh-TW" w:eastAsia="zh-CN"/>
          </w:rPr>
          <w:t>进一步地</w:t>
        </w:r>
        <w:r>
          <w:rPr>
            <w:rFonts w:ascii="宋体" w:eastAsia="宋体" w:hAnsi="宋体" w:cs="宋体" w:hint="eastAsia"/>
            <w:sz w:val="24"/>
            <w:szCs w:val="24"/>
            <w:lang w:val="zh-TW" w:eastAsia="zh-CN"/>
          </w:rPr>
          <w:t>，所述步骤1中，所述</w:t>
        </w:r>
        <w:r>
          <w:rPr>
            <w:rFonts w:ascii="宋体" w:eastAsia="宋体" w:hAnsi="宋体" w:cs="宋体"/>
            <w:sz w:val="24"/>
            <w:szCs w:val="24"/>
            <w:lang w:val="zh-TW" w:eastAsia="zh-TW"/>
          </w:rPr>
          <w:t>第一维抵抗风险能力评价，包括资产负债率</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股东权益</w:t>
        </w:r>
        <w:r>
          <w:rPr>
            <w:rFonts w:ascii="宋体" w:eastAsia="宋体" w:hAnsi="宋体" w:cs="宋体"/>
            <w:sz w:val="24"/>
            <w:szCs w:val="24"/>
            <w:lang w:val="zh-TW" w:eastAsia="zh-TW"/>
          </w:rPr>
          <w:lastRenderedPageBreak/>
          <w:t>比</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负债权益比</w:t>
        </w:r>
        <w:r>
          <w:rPr>
            <w:rFonts w:ascii="宋体" w:eastAsia="宋体" w:hAnsi="宋体" w:cs="宋体" w:hint="eastAsia"/>
            <w:sz w:val="24"/>
            <w:szCs w:val="24"/>
            <w:lang w:val="zh-TW" w:eastAsia="zh-CN"/>
          </w:rPr>
          <w:t>和</w:t>
        </w:r>
        <w:r>
          <w:rPr>
            <w:rFonts w:ascii="宋体" w:eastAsia="宋体" w:hAnsi="宋体" w:cs="宋体"/>
            <w:sz w:val="24"/>
            <w:szCs w:val="24"/>
            <w:lang w:val="zh-TW" w:eastAsia="zh-TW"/>
          </w:rPr>
          <w:t>流动负债率；第二维经营员工能力评价，包括研究生比例</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大学生比例</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高级工程师比例</w:t>
        </w:r>
        <w:r>
          <w:rPr>
            <w:rFonts w:ascii="宋体" w:eastAsia="宋体" w:hAnsi="宋体" w:cs="宋体" w:hint="eastAsia"/>
            <w:sz w:val="24"/>
            <w:szCs w:val="24"/>
            <w:lang w:val="zh-TW" w:eastAsia="zh-CN"/>
          </w:rPr>
          <w:t>和</w:t>
        </w:r>
        <w:r>
          <w:rPr>
            <w:rFonts w:ascii="宋体" w:eastAsia="宋体" w:hAnsi="宋体" w:cs="宋体"/>
            <w:sz w:val="24"/>
            <w:szCs w:val="24"/>
            <w:lang w:val="zh-TW" w:eastAsia="zh-TW"/>
          </w:rPr>
          <w:t>中级工程师比例；第三维经营效率能力评价，包括存货周转率</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应收账款周转率</w:t>
        </w:r>
        <w:r>
          <w:rPr>
            <w:rFonts w:ascii="宋体" w:eastAsia="宋体" w:hAnsi="宋体" w:cs="宋体" w:hint="eastAsia"/>
            <w:sz w:val="24"/>
            <w:szCs w:val="24"/>
            <w:lang w:val="zh-TW" w:eastAsia="zh-CN"/>
          </w:rPr>
          <w:t>和</w:t>
        </w:r>
        <w:r>
          <w:rPr>
            <w:rFonts w:ascii="宋体" w:eastAsia="宋体" w:hAnsi="宋体" w:cs="宋体"/>
            <w:sz w:val="24"/>
            <w:szCs w:val="24"/>
            <w:lang w:val="zh-TW" w:eastAsia="zh-TW"/>
          </w:rPr>
          <w:t>总资产周转率；第四维盈利水平能力，包括资产利润率</w:t>
        </w:r>
        <w:r>
          <w:rPr>
            <w:rFonts w:ascii="宋体" w:eastAsia="宋体" w:hAnsi="宋体" w:cs="宋体" w:hint="eastAsia"/>
            <w:sz w:val="24"/>
            <w:szCs w:val="24"/>
            <w:lang w:val="zh-TW" w:eastAsia="zh-CN"/>
          </w:rPr>
          <w:t>、</w:t>
        </w:r>
        <w:r>
          <w:rPr>
            <w:rFonts w:ascii="宋体" w:eastAsia="宋体" w:hAnsi="宋体" w:cs="宋体"/>
            <w:sz w:val="24"/>
            <w:szCs w:val="24"/>
            <w:lang w:val="zh-TW" w:eastAsia="zh-TW"/>
          </w:rPr>
          <w:t>净利润率</w:t>
        </w:r>
        <w:r>
          <w:rPr>
            <w:rFonts w:ascii="宋体" w:eastAsia="宋体" w:hAnsi="宋体" w:cs="宋体" w:hint="eastAsia"/>
            <w:sz w:val="24"/>
            <w:szCs w:val="24"/>
            <w:lang w:val="zh-TW" w:eastAsia="zh-CN"/>
          </w:rPr>
          <w:t>和</w:t>
        </w:r>
        <w:r>
          <w:rPr>
            <w:rFonts w:ascii="宋体" w:eastAsia="宋体" w:hAnsi="宋体" w:cs="宋体"/>
            <w:sz w:val="24"/>
            <w:szCs w:val="24"/>
            <w:lang w:val="zh-TW" w:eastAsia="zh-TW"/>
          </w:rPr>
          <w:t>净资产收益率。</w:t>
        </w:r>
      </w:ins>
    </w:p>
    <w:p w:rsidR="00B33F3C" w:rsidRDefault="00B33F3C" w:rsidP="00B33F3C">
      <w:pPr>
        <w:ind w:firstLine="420"/>
        <w:rPr>
          <w:ins w:id="164" w:author="Administrator" w:date="2015-12-25T15:20:00Z"/>
          <w:rFonts w:ascii="宋体" w:eastAsia="宋体" w:hAnsi="宋体" w:cs="宋体"/>
          <w:sz w:val="24"/>
          <w:szCs w:val="24"/>
          <w:lang w:eastAsia="zh-CN"/>
        </w:rPr>
      </w:pPr>
      <w:ins w:id="165" w:author="Administrator" w:date="2015-12-25T15:20:00Z">
        <w:r>
          <w:rPr>
            <w:rFonts w:ascii="宋体" w:eastAsia="宋体" w:hAnsi="宋体" w:cs="宋体" w:hint="eastAsia"/>
            <w:sz w:val="24"/>
            <w:szCs w:val="24"/>
            <w:lang w:val="zh-TW" w:eastAsia="zh-CN"/>
          </w:rPr>
          <w:t>进一步地</w:t>
        </w:r>
        <w:r>
          <w:rPr>
            <w:rFonts w:ascii="宋体" w:eastAsia="宋体" w:hAnsi="宋体" w:cs="宋体" w:hint="eastAsia"/>
            <w:sz w:val="24"/>
            <w:szCs w:val="24"/>
            <w:lang w:val="zh-TW" w:eastAsia="zh-CN"/>
          </w:rPr>
          <w:t>，所述步骤1中，所述</w:t>
        </w:r>
        <w:r>
          <w:rPr>
            <w:rFonts w:ascii="宋体" w:eastAsia="宋体" w:hAnsi="宋体" w:cs="宋体"/>
            <w:sz w:val="24"/>
            <w:szCs w:val="24"/>
            <w:lang w:val="zh-TW" w:eastAsia="zh-TW"/>
          </w:rPr>
          <w:t>归一化处理</w:t>
        </w:r>
        <w:r>
          <w:rPr>
            <w:rFonts w:ascii="宋体" w:eastAsia="宋体" w:hAnsi="宋体" w:cs="宋体" w:hint="eastAsia"/>
            <w:sz w:val="24"/>
            <w:szCs w:val="24"/>
            <w:lang w:val="zh-TW" w:eastAsia="zh-CN"/>
          </w:rPr>
          <w:t>具体</w:t>
        </w:r>
        <w:r>
          <w:rPr>
            <w:rFonts w:ascii="宋体" w:eastAsia="宋体" w:hAnsi="宋体" w:cs="宋体"/>
            <w:sz w:val="24"/>
            <w:szCs w:val="24"/>
            <w:lang w:val="zh-TW" w:eastAsia="zh-TW"/>
          </w:rPr>
          <w:t>如下：</w:t>
        </w:r>
      </w:ins>
    </w:p>
    <w:p w:rsidR="00B33F3C" w:rsidRDefault="00B33F3C" w:rsidP="00B33F3C">
      <w:pPr>
        <w:ind w:firstLine="480"/>
        <w:jc w:val="center"/>
        <w:rPr>
          <w:ins w:id="166" w:author="Administrator" w:date="2015-12-25T15:20:00Z"/>
          <w:kern w:val="0"/>
          <w:position w:val="-64"/>
          <w:sz w:val="24"/>
          <w:szCs w:val="24"/>
          <w:lang w:val="zh-TW" w:eastAsia="zh-TW"/>
        </w:rPr>
      </w:pPr>
      <w:ins w:id="167" w:author="Administrator" w:date="2015-12-25T15:20:00Z">
        <w:r w:rsidRPr="00A12C4A">
          <w:rPr>
            <w:rFonts w:cs="Times New Roman"/>
            <w:kern w:val="0"/>
            <w:position w:val="-30"/>
            <w:sz w:val="24"/>
            <w:szCs w:val="24"/>
            <w:lang w:val="zh-CN"/>
          </w:rPr>
          <w:object w:dxaOrig="1800" w:dyaOrig="1040">
            <v:shape id="_x0000_i1046" type="#_x0000_t75" style="width:117.7pt;height:68.85pt" o:ole="">
              <v:imagedata r:id="rId14" o:title=""/>
            </v:shape>
            <o:OLEObject Type="Embed" ProgID="Equation.3" ShapeID="_x0000_i1046" DrawAspect="Content" ObjectID="_1512562823" r:id="rId27"/>
          </w:object>
        </w:r>
      </w:ins>
    </w:p>
    <w:p w:rsidR="00B33F3C" w:rsidRPr="006D5206" w:rsidRDefault="00B33F3C" w:rsidP="00B33F3C">
      <w:pPr>
        <w:ind w:firstLineChars="200" w:firstLine="480"/>
        <w:jc w:val="left"/>
        <w:textAlignment w:val="center"/>
        <w:rPr>
          <w:ins w:id="168" w:author="Administrator" w:date="2015-12-25T15:20:00Z"/>
          <w:rFonts w:cs="Times New Roman"/>
          <w:kern w:val="0"/>
          <w:position w:val="-32"/>
          <w:sz w:val="24"/>
          <w:szCs w:val="24"/>
          <w:lang w:val="zh-CN" w:eastAsia="zh-CN"/>
        </w:rPr>
      </w:pPr>
      <w:ins w:id="169" w:author="Administrator" w:date="2015-12-25T15:20:00Z">
        <w:r w:rsidRPr="00A12C4A">
          <w:rPr>
            <w:rFonts w:cs="宋体" w:hint="eastAsia"/>
            <w:kern w:val="0"/>
            <w:position w:val="-32"/>
            <w:sz w:val="24"/>
            <w:szCs w:val="24"/>
            <w:lang w:val="zh-CN" w:eastAsia="zh-CN"/>
          </w:rPr>
          <w:t>其中</w:t>
        </w:r>
        <w:r w:rsidRPr="00A12C4A">
          <w:rPr>
            <w:rFonts w:cs="宋体"/>
            <w:kern w:val="0"/>
            <w:position w:val="-32"/>
            <w:sz w:val="24"/>
            <w:szCs w:val="24"/>
            <w:lang w:val="zh-CN"/>
          </w:rPr>
          <w:object w:dxaOrig="260" w:dyaOrig="380">
            <v:shape id="_x0000_i1047" type="#_x0000_t75" style="width:13.15pt;height:18.8pt" o:ole="">
              <v:imagedata r:id="rId16" o:title=""/>
            </v:shape>
            <o:OLEObject Type="Embed" ProgID="Equation.3" ShapeID="_x0000_i1047" DrawAspect="Content" ObjectID="_1512562824" r:id="rId28"/>
          </w:object>
        </w:r>
        <w:r w:rsidRPr="00A12C4A">
          <w:rPr>
            <w:rFonts w:cs="宋体" w:hint="eastAsia"/>
            <w:kern w:val="0"/>
            <w:position w:val="-32"/>
            <w:sz w:val="24"/>
            <w:szCs w:val="24"/>
            <w:lang w:val="zh-CN" w:eastAsia="zh-CN"/>
          </w:rPr>
          <w:t>为第</w:t>
        </w:r>
        <w:r w:rsidRPr="00A12C4A">
          <w:rPr>
            <w:kern w:val="0"/>
            <w:position w:val="-32"/>
            <w:sz w:val="24"/>
            <w:szCs w:val="24"/>
            <w:lang w:val="zh-CN" w:eastAsia="zh-CN"/>
          </w:rPr>
          <w:t>j</w:t>
        </w:r>
        <w:r w:rsidRPr="00A12C4A">
          <w:rPr>
            <w:rFonts w:cs="宋体" w:hint="eastAsia"/>
            <w:kern w:val="0"/>
            <w:position w:val="-32"/>
            <w:sz w:val="24"/>
            <w:szCs w:val="24"/>
            <w:lang w:val="zh-CN" w:eastAsia="zh-CN"/>
          </w:rPr>
          <w:t>个时间点的第</w:t>
        </w:r>
        <w:r w:rsidRPr="00A12C4A">
          <w:rPr>
            <w:kern w:val="0"/>
            <w:position w:val="-32"/>
            <w:sz w:val="24"/>
            <w:szCs w:val="24"/>
            <w:lang w:val="zh-CN" w:eastAsia="zh-CN"/>
          </w:rPr>
          <w:t>i</w:t>
        </w:r>
        <w:r w:rsidRPr="00A12C4A">
          <w:rPr>
            <w:rFonts w:cs="宋体" w:hint="eastAsia"/>
            <w:kern w:val="0"/>
            <w:position w:val="-32"/>
            <w:sz w:val="24"/>
            <w:szCs w:val="24"/>
            <w:lang w:val="zh-CN" w:eastAsia="zh-CN"/>
          </w:rPr>
          <w:t>项评价指标信息，</w:t>
        </w:r>
        <w:r w:rsidRPr="00A12C4A">
          <w:rPr>
            <w:rFonts w:cs="宋体"/>
            <w:kern w:val="0"/>
            <w:position w:val="-32"/>
            <w:sz w:val="24"/>
            <w:szCs w:val="24"/>
            <w:lang w:val="zh-CN"/>
          </w:rPr>
          <w:object w:dxaOrig="260" w:dyaOrig="360">
            <v:shape id="_x0000_i1048" type="#_x0000_t75" style="width:13.15pt;height:18.15pt" o:ole="">
              <v:imagedata r:id="rId18" o:title=""/>
            </v:shape>
            <o:OLEObject Type="Embed" ProgID="Equation.3" ShapeID="_x0000_i1048" DrawAspect="Content" ObjectID="_1512562825" r:id="rId29"/>
          </w:object>
        </w:r>
        <w:r w:rsidRPr="00A12C4A">
          <w:rPr>
            <w:rFonts w:cs="宋体" w:hint="eastAsia"/>
            <w:kern w:val="0"/>
            <w:position w:val="-32"/>
            <w:sz w:val="24"/>
            <w:szCs w:val="24"/>
            <w:lang w:val="zh-CN" w:eastAsia="zh-CN"/>
          </w:rPr>
          <w:t>为第</w:t>
        </w:r>
        <w:r w:rsidRPr="00A12C4A">
          <w:rPr>
            <w:kern w:val="0"/>
            <w:position w:val="-32"/>
            <w:sz w:val="24"/>
            <w:szCs w:val="24"/>
            <w:lang w:val="zh-CN" w:eastAsia="zh-CN"/>
          </w:rPr>
          <w:t>i</w:t>
        </w:r>
        <w:r w:rsidRPr="00A12C4A">
          <w:rPr>
            <w:rFonts w:cs="宋体" w:hint="eastAsia"/>
            <w:kern w:val="0"/>
            <w:position w:val="-32"/>
            <w:sz w:val="24"/>
            <w:szCs w:val="24"/>
            <w:lang w:val="zh-CN" w:eastAsia="zh-CN"/>
          </w:rPr>
          <w:t>项评价指标信息的方差</w:t>
        </w:r>
        <w:r w:rsidRPr="006D5206">
          <w:rPr>
            <w:rFonts w:cs="宋体" w:hint="eastAsia"/>
            <w:kern w:val="0"/>
            <w:position w:val="-32"/>
            <w:sz w:val="24"/>
            <w:szCs w:val="24"/>
            <w:lang w:val="zh-CN" w:eastAsia="zh-CN"/>
          </w:rPr>
          <w:t>，其定义如下：</w:t>
        </w:r>
      </w:ins>
    </w:p>
    <w:p w:rsidR="00B33F3C" w:rsidRPr="00F12639" w:rsidRDefault="00B33F3C" w:rsidP="00B33F3C">
      <w:pPr>
        <w:ind w:firstLine="420"/>
        <w:rPr>
          <w:ins w:id="170" w:author="Administrator" w:date="2015-12-25T15:20:00Z"/>
          <w:rFonts w:ascii="宋体" w:eastAsiaTheme="minorEastAsia" w:hAnsi="宋体" w:cs="宋体" w:hint="eastAsia"/>
          <w:sz w:val="24"/>
          <w:szCs w:val="24"/>
          <w:lang w:eastAsia="zh-CN"/>
        </w:rPr>
      </w:pPr>
      <w:ins w:id="171" w:author="Administrator" w:date="2015-12-25T15:20:00Z">
        <w:r w:rsidRPr="00125996">
          <w:rPr>
            <w:rFonts w:cs="Times New Roman"/>
            <w:kern w:val="0"/>
            <w:position w:val="-24"/>
            <w:sz w:val="24"/>
            <w:szCs w:val="24"/>
            <w:lang w:val="zh-CN"/>
          </w:rPr>
          <w:object w:dxaOrig="2299" w:dyaOrig="980">
            <v:shape id="_x0000_i1049" type="#_x0000_t75" style="width:150.9pt;height:65.1pt" o:ole="">
              <v:imagedata r:id="rId20" o:title=""/>
            </v:shape>
            <o:OLEObject Type="Embed" ProgID="Equation.3" ShapeID="_x0000_i1049" DrawAspect="Content" ObjectID="_1512562826" r:id="rId30"/>
          </w:object>
        </w:r>
        <w:r>
          <w:rPr>
            <w:rFonts w:eastAsiaTheme="minorEastAsia" w:cs="Times New Roman" w:hint="eastAsia"/>
            <w:kern w:val="0"/>
            <w:position w:val="-24"/>
            <w:sz w:val="24"/>
            <w:szCs w:val="24"/>
            <w:lang w:val="zh-CN" w:eastAsia="zh-CN"/>
          </w:rPr>
          <w:t>。</w:t>
        </w:r>
      </w:ins>
    </w:p>
    <w:p w:rsidR="00B33F3C" w:rsidRDefault="00B33F3C" w:rsidP="00B33F3C">
      <w:pPr>
        <w:pStyle w:val="ListParagraph1"/>
        <w:rPr>
          <w:ins w:id="172" w:author="Administrator" w:date="2015-12-25T15:20:00Z"/>
          <w:rFonts w:ascii="宋体" w:eastAsia="宋体" w:hAnsi="宋体" w:cs="宋体" w:hint="eastAsia"/>
          <w:sz w:val="24"/>
          <w:szCs w:val="24"/>
          <w:lang w:val="zh-TW"/>
        </w:rPr>
      </w:pPr>
      <w:ins w:id="173" w:author="Administrator" w:date="2015-12-25T15:20:00Z">
        <w:r>
          <w:rPr>
            <w:rFonts w:ascii="宋体" w:eastAsia="宋体" w:hAnsi="宋体" w:cs="宋体" w:hint="eastAsia"/>
            <w:sz w:val="24"/>
            <w:szCs w:val="24"/>
            <w:lang w:val="zh-TW"/>
          </w:rPr>
          <w:t>进一步地</w:t>
        </w:r>
        <w:r>
          <w:rPr>
            <w:rFonts w:ascii="宋体" w:eastAsia="宋体" w:hAnsi="宋体" w:cs="宋体" w:hint="eastAsia"/>
            <w:sz w:val="24"/>
            <w:szCs w:val="24"/>
            <w:lang w:val="zh-TW"/>
          </w:rPr>
          <w:t>，所述步骤3中，所述</w:t>
        </w:r>
        <w:r>
          <w:rPr>
            <w:rFonts w:ascii="宋体" w:eastAsia="宋体" w:hAnsi="宋体" w:cs="宋体"/>
            <w:sz w:val="24"/>
            <w:szCs w:val="24"/>
            <w:lang w:val="zh-TW" w:eastAsia="zh-TW"/>
          </w:rPr>
          <w:t>深度学习网络中，前两层为卷积层，每个卷积层后均有降采样层，对卷积层的输出进行最大值降采样</w:t>
        </w:r>
        <w:r>
          <w:rPr>
            <w:rFonts w:ascii="宋体" w:eastAsia="宋体" w:hAnsi="宋体" w:cs="宋体" w:hint="eastAsia"/>
            <w:sz w:val="24"/>
            <w:szCs w:val="24"/>
            <w:lang w:val="zh-TW"/>
          </w:rPr>
          <w:t>，</w:t>
        </w:r>
        <w:r>
          <w:rPr>
            <w:rFonts w:ascii="宋体" w:eastAsia="宋体" w:hAnsi="宋体" w:cs="宋体"/>
            <w:sz w:val="24"/>
            <w:szCs w:val="24"/>
            <w:lang w:val="zh-TW" w:eastAsia="zh-TW"/>
          </w:rPr>
          <w:t>后两层为全连接层，其中最后一层为</w:t>
        </w:r>
        <w:proofErr w:type="spellStart"/>
        <w:r>
          <w:rPr>
            <w:rFonts w:ascii="宋体" w:eastAsia="宋体" w:hAnsi="宋体" w:cs="宋体"/>
            <w:sz w:val="24"/>
            <w:szCs w:val="24"/>
          </w:rPr>
          <w:t>softmax</w:t>
        </w:r>
        <w:proofErr w:type="spellEnd"/>
        <w:r>
          <w:rPr>
            <w:rFonts w:ascii="宋体" w:eastAsia="宋体" w:hAnsi="宋体" w:cs="宋体"/>
            <w:sz w:val="24"/>
            <w:szCs w:val="24"/>
            <w:lang w:val="zh-TW" w:eastAsia="zh-TW"/>
          </w:rPr>
          <w:t>层</w:t>
        </w:r>
        <w:r>
          <w:rPr>
            <w:rFonts w:ascii="宋体" w:eastAsia="宋体" w:hAnsi="宋体" w:cs="宋体" w:hint="eastAsia"/>
            <w:sz w:val="24"/>
            <w:szCs w:val="24"/>
            <w:lang w:val="zh-TW"/>
          </w:rPr>
          <w:t>。</w:t>
        </w:r>
      </w:ins>
    </w:p>
    <w:p w:rsidR="00B33F3C" w:rsidRDefault="00FA2CE5" w:rsidP="00B33F3C">
      <w:pPr>
        <w:pStyle w:val="ListParagraph1"/>
        <w:rPr>
          <w:ins w:id="174" w:author="Administrator" w:date="2015-12-25T15:20:00Z"/>
          <w:rFonts w:ascii="宋体" w:eastAsia="宋体" w:hAnsi="宋体" w:cs="宋体" w:hint="eastAsia"/>
          <w:sz w:val="24"/>
          <w:szCs w:val="24"/>
          <w:lang w:val="zh-TW"/>
        </w:rPr>
      </w:pPr>
      <w:ins w:id="175" w:author="Administrator" w:date="2015-12-25T15:20:00Z">
        <w:r>
          <w:rPr>
            <w:rFonts w:ascii="宋体" w:eastAsia="宋体" w:hAnsi="宋体" w:cs="宋体" w:hint="eastAsia"/>
            <w:sz w:val="24"/>
            <w:szCs w:val="24"/>
            <w:lang w:val="zh-TW"/>
          </w:rPr>
          <w:t>进一步地</w:t>
        </w:r>
        <w:r w:rsidR="00B33F3C">
          <w:rPr>
            <w:rFonts w:ascii="宋体" w:eastAsia="宋体" w:hAnsi="宋体" w:cs="宋体" w:hint="eastAsia"/>
            <w:sz w:val="24"/>
            <w:szCs w:val="24"/>
            <w:lang w:val="zh-TW"/>
          </w:rPr>
          <w:t>，</w:t>
        </w:r>
        <w:r w:rsidR="00B33F3C">
          <w:rPr>
            <w:rFonts w:ascii="宋体" w:eastAsia="宋体" w:hAnsi="宋体" w:cs="宋体"/>
            <w:sz w:val="24"/>
            <w:szCs w:val="24"/>
            <w:lang w:val="zh-TW" w:eastAsia="zh-TW"/>
          </w:rPr>
          <w:t>降采样时采用大小为</w:t>
        </w:r>
        <w:r w:rsidR="00B33F3C">
          <w:rPr>
            <w:rFonts w:ascii="宋体" w:eastAsia="宋体" w:hAnsi="宋体" w:cs="宋体"/>
            <w:sz w:val="24"/>
            <w:szCs w:val="24"/>
          </w:rPr>
          <w:t>n*n</w:t>
        </w:r>
        <w:r w:rsidR="00B33F3C">
          <w:rPr>
            <w:rFonts w:ascii="宋体" w:eastAsia="宋体" w:hAnsi="宋体" w:cs="宋体"/>
            <w:sz w:val="24"/>
            <w:szCs w:val="24"/>
            <w:lang w:val="zh-TW" w:eastAsia="zh-TW"/>
          </w:rPr>
          <w:t>（</w:t>
        </w:r>
        <w:r w:rsidR="00B33F3C">
          <w:rPr>
            <w:rFonts w:ascii="宋体" w:eastAsia="宋体" w:hAnsi="宋体" w:cs="宋体"/>
            <w:sz w:val="24"/>
            <w:szCs w:val="24"/>
          </w:rPr>
          <w:t>500*500</w:t>
        </w:r>
        <w:r w:rsidR="00B33F3C">
          <w:rPr>
            <w:rFonts w:ascii="宋体" w:eastAsia="宋体" w:hAnsi="宋体" w:cs="宋体"/>
            <w:sz w:val="24"/>
            <w:szCs w:val="24"/>
            <w:lang w:val="zh-TW" w:eastAsia="zh-TW"/>
          </w:rPr>
          <w:t>）的采样窗，按照步长</w:t>
        </w:r>
        <w:r w:rsidR="00B33F3C">
          <w:rPr>
            <w:rFonts w:ascii="宋体" w:eastAsia="宋体" w:hAnsi="宋体" w:cs="宋体"/>
            <w:sz w:val="24"/>
            <w:szCs w:val="24"/>
          </w:rPr>
          <w:t>s=2</w:t>
        </w:r>
        <w:r w:rsidR="00B33F3C">
          <w:rPr>
            <w:rFonts w:ascii="宋体" w:eastAsia="宋体" w:hAnsi="宋体" w:cs="宋体"/>
            <w:sz w:val="24"/>
            <w:szCs w:val="24"/>
            <w:lang w:val="zh-TW" w:eastAsia="zh-TW"/>
          </w:rPr>
          <w:t>扫描：先按行从左至右，再按列从上至下遍历整个卷积层大小为</w:t>
        </w:r>
        <w:r w:rsidR="00B33F3C">
          <w:rPr>
            <w:rFonts w:ascii="宋体" w:eastAsia="宋体" w:hAnsi="宋体" w:cs="宋体"/>
            <w:sz w:val="24"/>
            <w:szCs w:val="24"/>
          </w:rPr>
          <w:t>m*m</w:t>
        </w:r>
        <w:r w:rsidR="00B33F3C">
          <w:rPr>
            <w:rFonts w:ascii="宋体" w:eastAsia="宋体" w:hAnsi="宋体" w:cs="宋体"/>
            <w:sz w:val="24"/>
            <w:szCs w:val="24"/>
            <w:lang w:val="zh-TW" w:eastAsia="zh-TW"/>
          </w:rPr>
          <w:t>（</w:t>
        </w:r>
        <w:r w:rsidR="00B33F3C">
          <w:rPr>
            <w:rFonts w:ascii="宋体" w:eastAsia="宋体" w:hAnsi="宋体" w:cs="宋体"/>
            <w:sz w:val="24"/>
            <w:szCs w:val="24"/>
          </w:rPr>
          <w:t>32*32</w:t>
        </w:r>
        <w:r w:rsidR="00B33F3C">
          <w:rPr>
            <w:rFonts w:ascii="宋体" w:eastAsia="宋体" w:hAnsi="宋体" w:cs="宋体"/>
            <w:sz w:val="24"/>
            <w:szCs w:val="24"/>
            <w:lang w:val="zh-TW" w:eastAsia="zh-TW"/>
          </w:rPr>
          <w:t>）的输出，扫描时在每个采样窗中，取其中</w:t>
        </w:r>
        <w:r w:rsidR="00B33F3C">
          <w:rPr>
            <w:rFonts w:ascii="宋体" w:eastAsia="宋体" w:hAnsi="宋体" w:cs="宋体"/>
            <w:sz w:val="24"/>
            <w:szCs w:val="24"/>
          </w:rPr>
          <w:t>n*n</w:t>
        </w:r>
        <w:r w:rsidR="00B33F3C">
          <w:rPr>
            <w:rFonts w:ascii="宋体" w:eastAsia="宋体" w:hAnsi="宋体" w:cs="宋体"/>
            <w:sz w:val="24"/>
            <w:szCs w:val="24"/>
            <w:lang w:val="zh-TW" w:eastAsia="zh-TW"/>
          </w:rPr>
          <w:t>个值的最大值作为采样值，把每个采样值按照扫描次序组成一个</w:t>
        </w:r>
        <w:r w:rsidR="00B33F3C">
          <w:rPr>
            <w:rFonts w:ascii="宋体" w:eastAsia="宋体" w:hAnsi="宋体" w:cs="宋体"/>
            <w:sz w:val="24"/>
            <w:szCs w:val="24"/>
          </w:rPr>
          <w:t>(m/s)*(m/s)</w:t>
        </w:r>
        <w:r w:rsidR="00B33F3C">
          <w:rPr>
            <w:rFonts w:ascii="宋体" w:eastAsia="宋体" w:hAnsi="宋体" w:cs="宋体"/>
            <w:sz w:val="24"/>
            <w:szCs w:val="24"/>
            <w:lang w:val="zh-TW" w:eastAsia="zh-TW"/>
          </w:rPr>
          <w:t>大小的降采样输出。</w:t>
        </w:r>
      </w:ins>
    </w:p>
    <w:p w:rsidR="00B33F3C" w:rsidRDefault="00FA2CE5" w:rsidP="00B33F3C">
      <w:pPr>
        <w:ind w:firstLine="478"/>
        <w:rPr>
          <w:ins w:id="176" w:author="Administrator" w:date="2015-12-25T15:20:00Z"/>
          <w:rFonts w:ascii="宋体" w:eastAsia="宋体" w:hAnsi="宋体" w:cs="宋体" w:hint="eastAsia"/>
          <w:sz w:val="24"/>
          <w:szCs w:val="24"/>
          <w:lang w:val="zh-TW" w:eastAsia="zh-CN"/>
        </w:rPr>
      </w:pPr>
      <w:ins w:id="177" w:author="Administrator" w:date="2015-12-25T15:21:00Z">
        <w:r>
          <w:rPr>
            <w:rFonts w:ascii="宋体" w:eastAsia="宋体" w:hAnsi="宋体" w:cs="宋体" w:hint="eastAsia"/>
            <w:sz w:val="24"/>
            <w:szCs w:val="24"/>
            <w:lang w:val="zh-TW" w:eastAsia="zh-CN"/>
          </w:rPr>
          <w:t>进一步地</w:t>
        </w:r>
      </w:ins>
      <w:ins w:id="178" w:author="Administrator" w:date="2015-12-25T15:20:00Z">
        <w:r w:rsidR="00B33F3C">
          <w:rPr>
            <w:rFonts w:ascii="宋体" w:eastAsia="宋体" w:hAnsi="宋体" w:cs="宋体" w:hint="eastAsia"/>
            <w:sz w:val="24"/>
            <w:szCs w:val="24"/>
            <w:lang w:val="zh-TW" w:eastAsia="zh-CN"/>
          </w:rPr>
          <w:t>，所述步骤6中，所述</w:t>
        </w:r>
        <w:r w:rsidR="00B33F3C">
          <w:rPr>
            <w:rFonts w:ascii="宋体" w:eastAsia="宋体" w:hAnsi="宋体" w:cs="宋体"/>
            <w:sz w:val="24"/>
            <w:szCs w:val="24"/>
            <w:lang w:eastAsia="zh-CN"/>
          </w:rPr>
          <w:t xml:space="preserve"> wake</w:t>
        </w:r>
        <w:r w:rsidR="00B33F3C">
          <w:rPr>
            <w:rFonts w:ascii="宋体" w:eastAsia="宋体" w:hAnsi="宋体" w:cs="宋体"/>
            <w:sz w:val="24"/>
            <w:szCs w:val="24"/>
            <w:lang w:val="zh-TW" w:eastAsia="zh-TW"/>
          </w:rPr>
          <w:t>阶段，认知过程，通过外界的特征和向上的权重（认知权重）产生每一层的抽象表示（结点状态），并且使用梯度下降修改层间的下行权重。</w:t>
        </w:r>
      </w:ins>
    </w:p>
    <w:p w:rsidR="00B33F3C" w:rsidRDefault="00EE622F" w:rsidP="00B33F3C">
      <w:pPr>
        <w:ind w:firstLine="478"/>
        <w:rPr>
          <w:ins w:id="179" w:author="Administrator" w:date="2015-12-25T15:23:00Z"/>
          <w:rFonts w:ascii="宋体" w:eastAsia="宋体" w:hAnsi="宋体" w:cs="宋体" w:hint="eastAsia"/>
          <w:sz w:val="24"/>
          <w:szCs w:val="24"/>
          <w:lang w:val="zh-TW" w:eastAsia="zh-CN"/>
        </w:rPr>
      </w:pPr>
      <w:ins w:id="180" w:author="Administrator" w:date="2015-12-25T15:21:00Z">
        <w:r>
          <w:rPr>
            <w:rFonts w:ascii="宋体" w:eastAsia="宋体" w:hAnsi="宋体" w:cs="宋体" w:hint="eastAsia"/>
            <w:sz w:val="24"/>
            <w:szCs w:val="24"/>
            <w:lang w:val="zh-TW" w:eastAsia="zh-CN"/>
          </w:rPr>
          <w:t>进一步地</w:t>
        </w:r>
      </w:ins>
      <w:ins w:id="181" w:author="Administrator" w:date="2015-12-25T15:20:00Z">
        <w:r w:rsidR="00B33F3C">
          <w:rPr>
            <w:rFonts w:ascii="宋体" w:eastAsia="宋体" w:hAnsi="宋体" w:cs="宋体" w:hint="eastAsia"/>
            <w:sz w:val="24"/>
            <w:szCs w:val="24"/>
            <w:lang w:val="zh-TW" w:eastAsia="zh-CN"/>
          </w:rPr>
          <w:t>，所述</w:t>
        </w:r>
        <w:r w:rsidR="00B33F3C">
          <w:rPr>
            <w:rFonts w:ascii="宋体" w:eastAsia="宋体" w:hAnsi="宋体" w:cs="宋体"/>
            <w:sz w:val="24"/>
            <w:szCs w:val="24"/>
            <w:lang w:eastAsia="zh-CN"/>
          </w:rPr>
          <w:t>sleep</w:t>
        </w:r>
        <w:r w:rsidR="00B33F3C">
          <w:rPr>
            <w:rFonts w:ascii="宋体" w:eastAsia="宋体" w:hAnsi="宋体" w:cs="宋体"/>
            <w:sz w:val="24"/>
            <w:szCs w:val="24"/>
            <w:lang w:val="zh-TW" w:eastAsia="zh-TW"/>
          </w:rPr>
          <w:t>阶段，生成过程，通过顶层表示和向下权重，生成底层的状态，同时修改层间向上的权重。</w:t>
        </w:r>
      </w:ins>
    </w:p>
    <w:p w:rsidR="0093314D" w:rsidRDefault="0093314D" w:rsidP="0093314D">
      <w:pPr>
        <w:pStyle w:val="ListParagraph1"/>
        <w:ind w:firstLine="480"/>
        <w:rPr>
          <w:ins w:id="182" w:author="Administrator" w:date="2015-12-25T15:25:00Z"/>
          <w:rFonts w:ascii="宋体" w:eastAsia="宋体" w:hAnsi="宋体" w:cs="宋体" w:hint="eastAsia"/>
          <w:sz w:val="24"/>
          <w:szCs w:val="24"/>
          <w:lang w:val="zh-TW"/>
        </w:rPr>
      </w:pPr>
      <w:ins w:id="183" w:author="Administrator" w:date="2015-12-25T15:23:00Z">
        <w:r>
          <w:rPr>
            <w:rFonts w:ascii="宋体" w:eastAsia="宋体" w:hAnsi="宋体" w:cs="宋体" w:hint="eastAsia"/>
            <w:sz w:val="24"/>
            <w:szCs w:val="24"/>
            <w:lang w:val="zh-TW"/>
          </w:rPr>
          <w:t>本发明的有益效果是：</w:t>
        </w:r>
      </w:ins>
      <w:ins w:id="184" w:author="Administrator" w:date="2015-12-25T15:24:00Z">
        <w:r>
          <w:rPr>
            <w:rFonts w:ascii="宋体" w:eastAsia="宋体" w:hAnsi="宋体" w:cs="宋体"/>
            <w:sz w:val="24"/>
            <w:szCs w:val="24"/>
            <w:lang w:val="zh-TW" w:eastAsia="zh-TW"/>
          </w:rPr>
          <w:t>本发明给出了一种深度学习方法，提出了一种让机器自动学习出企业信用模式特征的方法，并将特征学习融入到企业信用模型中，减少了人为设计特征造成的不完备性</w:t>
        </w:r>
        <w:r>
          <w:rPr>
            <w:rFonts w:ascii="宋体" w:eastAsia="宋体" w:hAnsi="宋体" w:cs="宋体" w:hint="eastAsia"/>
            <w:sz w:val="24"/>
            <w:szCs w:val="24"/>
            <w:lang w:val="zh-TW"/>
          </w:rPr>
          <w:t>，</w:t>
        </w:r>
        <w:r>
          <w:rPr>
            <w:rFonts w:ascii="宋体" w:eastAsia="宋体" w:hAnsi="宋体" w:cs="宋体"/>
            <w:sz w:val="24"/>
            <w:szCs w:val="24"/>
            <w:lang w:val="zh-TW" w:eastAsia="zh-TW"/>
          </w:rPr>
          <w:t>大大提升企业信用评定的计算效率</w:t>
        </w:r>
      </w:ins>
      <w:ins w:id="185" w:author="Administrator" w:date="2015-12-25T15:25:00Z">
        <w:r>
          <w:rPr>
            <w:rFonts w:ascii="宋体" w:eastAsia="宋体" w:hAnsi="宋体" w:cs="宋体" w:hint="eastAsia"/>
            <w:sz w:val="24"/>
            <w:szCs w:val="24"/>
            <w:lang w:val="zh-TW"/>
          </w:rPr>
          <w:t>。</w:t>
        </w:r>
      </w:ins>
    </w:p>
    <w:p w:rsidR="0093314D" w:rsidRDefault="0093314D" w:rsidP="0093314D">
      <w:pPr>
        <w:pStyle w:val="ListParagraph1"/>
        <w:ind w:firstLine="0"/>
        <w:rPr>
          <w:ins w:id="186" w:author="Administrator" w:date="2015-12-25T15:25:00Z"/>
          <w:rFonts w:ascii="宋体" w:eastAsia="宋体" w:hAnsi="宋体" w:cs="宋体" w:hint="eastAsia"/>
          <w:b/>
          <w:sz w:val="24"/>
          <w:szCs w:val="24"/>
          <w:lang w:val="zh-TW"/>
        </w:rPr>
        <w:pPrChange w:id="187" w:author="Administrator" w:date="2015-12-25T15:25:00Z">
          <w:pPr>
            <w:pStyle w:val="ListParagraph1"/>
            <w:ind w:firstLine="480"/>
          </w:pPr>
        </w:pPrChange>
      </w:pPr>
      <w:ins w:id="188" w:author="Administrator" w:date="2015-12-25T15:25:00Z">
        <w:r w:rsidRPr="0093314D">
          <w:rPr>
            <w:rFonts w:ascii="宋体" w:eastAsia="宋体" w:hAnsi="宋体" w:cs="宋体" w:hint="eastAsia"/>
            <w:b/>
            <w:sz w:val="24"/>
            <w:szCs w:val="24"/>
            <w:lang w:val="zh-TW"/>
            <w:rPrChange w:id="189" w:author="Administrator" w:date="2015-12-25T15:25:00Z">
              <w:rPr>
                <w:rFonts w:ascii="宋体" w:eastAsia="宋体" w:hAnsi="宋体" w:cs="宋体" w:hint="eastAsia"/>
                <w:sz w:val="24"/>
                <w:szCs w:val="24"/>
                <w:lang w:val="zh-TW"/>
              </w:rPr>
            </w:rPrChange>
          </w:rPr>
          <w:t>附图说明</w:t>
        </w:r>
      </w:ins>
    </w:p>
    <w:p w:rsidR="0093314D" w:rsidRPr="0093314D" w:rsidRDefault="0093314D" w:rsidP="0093314D">
      <w:pPr>
        <w:pStyle w:val="ListParagraph1"/>
        <w:ind w:firstLine="480"/>
        <w:rPr>
          <w:ins w:id="190" w:author="Administrator" w:date="2015-12-25T15:25:00Z"/>
          <w:rFonts w:ascii="宋体" w:eastAsia="宋体" w:hAnsi="宋体" w:cs="宋体" w:hint="eastAsia"/>
          <w:sz w:val="24"/>
          <w:szCs w:val="24"/>
          <w:lang w:val="zh-TW"/>
          <w:rPrChange w:id="191" w:author="Administrator" w:date="2015-12-25T15:25:00Z">
            <w:rPr>
              <w:ins w:id="192" w:author="Administrator" w:date="2015-12-25T15:25:00Z"/>
              <w:rFonts w:ascii="宋体" w:eastAsia="宋体" w:hAnsi="宋体" w:cs="宋体" w:hint="eastAsia"/>
              <w:b/>
              <w:sz w:val="24"/>
              <w:szCs w:val="24"/>
              <w:lang w:val="zh-TW"/>
            </w:rPr>
          </w:rPrChange>
        </w:rPr>
        <w:pPrChange w:id="193" w:author="Administrator" w:date="2015-12-25T15:25:00Z">
          <w:pPr>
            <w:pStyle w:val="ListParagraph1"/>
            <w:ind w:firstLine="480"/>
          </w:pPr>
        </w:pPrChange>
      </w:pPr>
      <w:ins w:id="194" w:author="Administrator" w:date="2015-12-25T15:25:00Z">
        <w:r w:rsidRPr="0093314D">
          <w:rPr>
            <w:rFonts w:ascii="宋体" w:eastAsia="宋体" w:hAnsi="宋体" w:cs="宋体" w:hint="eastAsia"/>
            <w:sz w:val="24"/>
            <w:szCs w:val="24"/>
            <w:lang w:val="zh-TW"/>
            <w:rPrChange w:id="195" w:author="Administrator" w:date="2015-12-25T15:25:00Z">
              <w:rPr>
                <w:rFonts w:ascii="宋体" w:eastAsia="宋体" w:hAnsi="宋体" w:cs="宋体" w:hint="eastAsia"/>
                <w:b/>
                <w:sz w:val="24"/>
                <w:szCs w:val="24"/>
                <w:lang w:val="zh-TW"/>
              </w:rPr>
            </w:rPrChange>
          </w:rPr>
          <w:t>图1为本发明方法流程图；</w:t>
        </w:r>
      </w:ins>
    </w:p>
    <w:p w:rsidR="0093314D" w:rsidRPr="0093314D" w:rsidRDefault="0093314D" w:rsidP="0093314D">
      <w:pPr>
        <w:pStyle w:val="ListParagraph1"/>
        <w:ind w:firstLine="480"/>
        <w:rPr>
          <w:ins w:id="196" w:author="Administrator" w:date="2015-12-25T15:24:00Z"/>
          <w:rFonts w:ascii="宋体" w:eastAsia="宋体" w:hAnsi="宋体" w:cs="宋体" w:hint="eastAsia"/>
          <w:sz w:val="24"/>
          <w:szCs w:val="24"/>
          <w:lang w:val="zh-TW"/>
          <w:rPrChange w:id="197" w:author="Administrator" w:date="2015-12-25T15:25:00Z">
            <w:rPr>
              <w:ins w:id="198" w:author="Administrator" w:date="2015-12-25T15:24:00Z"/>
              <w:rFonts w:ascii="宋体" w:eastAsia="宋体" w:hAnsi="宋体" w:cs="宋体" w:hint="eastAsia"/>
              <w:sz w:val="24"/>
              <w:szCs w:val="24"/>
            </w:rPr>
          </w:rPrChange>
        </w:rPr>
        <w:pPrChange w:id="199" w:author="Administrator" w:date="2015-12-25T15:25:00Z">
          <w:pPr>
            <w:pStyle w:val="ListParagraph1"/>
            <w:ind w:firstLine="480"/>
          </w:pPr>
        </w:pPrChange>
      </w:pPr>
      <w:ins w:id="200" w:author="Administrator" w:date="2015-12-25T15:25:00Z">
        <w:r w:rsidRPr="0093314D">
          <w:rPr>
            <w:rFonts w:ascii="宋体" w:eastAsia="宋体" w:hAnsi="宋体" w:cs="宋体" w:hint="eastAsia"/>
            <w:sz w:val="24"/>
            <w:szCs w:val="24"/>
            <w:lang w:val="zh-TW"/>
            <w:rPrChange w:id="201" w:author="Administrator" w:date="2015-12-25T15:25:00Z">
              <w:rPr>
                <w:rFonts w:ascii="宋体" w:eastAsia="宋体" w:hAnsi="宋体" w:cs="宋体" w:hint="eastAsia"/>
                <w:b/>
                <w:sz w:val="24"/>
                <w:szCs w:val="24"/>
                <w:lang w:val="zh-TW"/>
              </w:rPr>
            </w:rPrChange>
          </w:rPr>
          <w:lastRenderedPageBreak/>
          <w:t>图2为</w:t>
        </w:r>
        <w:r w:rsidRPr="0093314D">
          <w:rPr>
            <w:rFonts w:ascii="宋体" w:eastAsia="宋体" w:hAnsi="宋体" w:cs="宋体"/>
            <w:sz w:val="24"/>
            <w:szCs w:val="24"/>
            <w:lang w:val="zh-TW"/>
            <w:rPrChange w:id="202" w:author="Administrator" w:date="2015-12-25T15:25:00Z">
              <w:rPr>
                <w:rFonts w:ascii="宋体" w:eastAsia="宋体" w:hAnsi="宋体" w:cs="宋体"/>
                <w:lang w:val="zh-TW" w:eastAsia="zh-TW"/>
              </w:rPr>
            </w:rPrChange>
          </w:rPr>
          <w:t>企业信用评定装置</w:t>
        </w:r>
        <w:r w:rsidRPr="0093314D">
          <w:rPr>
            <w:rFonts w:ascii="宋体" w:eastAsia="宋体" w:hAnsi="宋体" w:cs="宋体" w:hint="eastAsia"/>
            <w:sz w:val="24"/>
            <w:szCs w:val="24"/>
            <w:lang w:val="zh-TW"/>
            <w:rPrChange w:id="203" w:author="Administrator" w:date="2015-12-25T15:25:00Z">
              <w:rPr>
                <w:rFonts w:ascii="宋体" w:eastAsia="宋体" w:hAnsi="宋体" w:cs="宋体" w:hint="eastAsia"/>
                <w:lang w:val="zh-TW"/>
              </w:rPr>
            </w:rPrChange>
          </w:rPr>
          <w:t>示意图。</w:t>
        </w:r>
      </w:ins>
    </w:p>
    <w:p w:rsidR="00B33F3C" w:rsidRPr="0093314D" w:rsidRDefault="0093314D" w:rsidP="0093314D">
      <w:pPr>
        <w:pStyle w:val="ListParagraph1"/>
        <w:ind w:firstLine="0"/>
        <w:rPr>
          <w:rFonts w:ascii="宋体" w:eastAsia="宋体" w:hAnsi="宋体" w:cs="宋体" w:hint="eastAsia"/>
          <w:b/>
          <w:sz w:val="24"/>
          <w:szCs w:val="24"/>
          <w:lang w:val="zh-TW"/>
          <w:rPrChange w:id="204" w:author="Administrator" w:date="2015-12-25T15:26:00Z">
            <w:rPr>
              <w:rFonts w:ascii="宋体" w:eastAsia="宋体" w:hAnsi="宋体" w:cs="宋体" w:hint="eastAsia"/>
              <w:sz w:val="24"/>
              <w:szCs w:val="24"/>
              <w:lang w:eastAsia="zh-CN"/>
            </w:rPr>
          </w:rPrChange>
        </w:rPr>
        <w:pPrChange w:id="205" w:author="Administrator" w:date="2015-12-25T15:26:00Z">
          <w:pPr>
            <w:ind w:firstLine="420"/>
          </w:pPr>
        </w:pPrChange>
      </w:pPr>
      <w:ins w:id="206" w:author="Administrator" w:date="2015-12-25T15:26:00Z">
        <w:r w:rsidRPr="0093314D">
          <w:rPr>
            <w:rFonts w:ascii="宋体" w:eastAsia="宋体" w:hAnsi="宋体" w:cs="宋体" w:hint="eastAsia"/>
            <w:b/>
            <w:sz w:val="24"/>
            <w:szCs w:val="24"/>
            <w:lang w:val="zh-TW"/>
            <w:rPrChange w:id="207" w:author="Administrator" w:date="2015-12-25T15:26:00Z">
              <w:rPr>
                <w:rFonts w:ascii="新宋体" w:eastAsia="新宋体" w:hAnsi="新宋体" w:cs="新宋体" w:hint="eastAsia"/>
                <w:kern w:val="0"/>
                <w:lang w:val="zh-TW" w:eastAsia="zh-CN"/>
              </w:rPr>
            </w:rPrChange>
          </w:rPr>
          <w:t>具体实施方式</w:t>
        </w:r>
      </w:ins>
    </w:p>
    <w:p w:rsidR="0093314D" w:rsidRDefault="0093314D">
      <w:pPr>
        <w:ind w:firstLine="420"/>
        <w:rPr>
          <w:ins w:id="208" w:author="Administrator" w:date="2015-12-25T15:26:00Z"/>
          <w:rFonts w:ascii="宋体" w:eastAsia="宋体" w:hAnsi="宋体" w:cs="宋体" w:hint="eastAsia"/>
          <w:sz w:val="24"/>
          <w:szCs w:val="24"/>
          <w:lang w:val="zh-TW" w:eastAsia="zh-CN"/>
        </w:rPr>
      </w:pPr>
      <w:ins w:id="209" w:author="Administrator" w:date="2015-12-25T15:26:00Z">
        <w:r>
          <w:rPr>
            <w:rFonts w:ascii="宋体" w:eastAsia="宋体" w:hAnsi="宋体" w:cs="宋体" w:hint="eastAsia"/>
            <w:sz w:val="24"/>
            <w:szCs w:val="24"/>
            <w:lang w:val="zh-TW" w:eastAsia="zh-CN"/>
          </w:rPr>
          <w:t>下面结合附图和具体实施例对本发明作进一步详细说明。</w:t>
        </w:r>
      </w:ins>
    </w:p>
    <w:p w:rsidR="006C47F3" w:rsidRDefault="00656001">
      <w:pPr>
        <w:ind w:firstLine="420"/>
        <w:rPr>
          <w:rFonts w:ascii="宋体" w:eastAsia="宋体" w:hAnsi="宋体" w:cs="宋体"/>
          <w:sz w:val="24"/>
          <w:szCs w:val="24"/>
          <w:lang w:eastAsia="zh-CN"/>
        </w:rPr>
      </w:pPr>
      <w:r>
        <w:rPr>
          <w:rFonts w:ascii="宋体" w:eastAsia="宋体" w:hAnsi="宋体" w:cs="宋体"/>
          <w:sz w:val="24"/>
          <w:szCs w:val="24"/>
          <w:lang w:val="zh-TW" w:eastAsia="zh-TW"/>
        </w:rPr>
        <w:t>如图</w:t>
      </w:r>
      <w:r>
        <w:rPr>
          <w:rFonts w:ascii="宋体" w:eastAsia="宋体" w:hAnsi="宋体" w:cs="宋体"/>
          <w:sz w:val="24"/>
          <w:szCs w:val="24"/>
          <w:lang w:eastAsia="zh-CN"/>
        </w:rPr>
        <w:t>1</w:t>
      </w:r>
      <w:r>
        <w:rPr>
          <w:rFonts w:ascii="宋体" w:eastAsia="宋体" w:hAnsi="宋体" w:cs="宋体"/>
          <w:sz w:val="24"/>
          <w:szCs w:val="24"/>
          <w:lang w:val="zh-TW" w:eastAsia="zh-TW"/>
        </w:rPr>
        <w:t>所示，</w:t>
      </w:r>
      <w:del w:id="210" w:author="Administrator" w:date="2015-12-25T14:47:00Z">
        <w:r w:rsidDel="006A102C">
          <w:rPr>
            <w:rFonts w:ascii="宋体" w:eastAsia="宋体" w:hAnsi="宋体" w:cs="宋体"/>
            <w:sz w:val="24"/>
            <w:szCs w:val="24"/>
            <w:lang w:val="zh-TW" w:eastAsia="zh-TW"/>
          </w:rPr>
          <w:delText>深度学习信用模型的具体训练过程为</w:delText>
        </w:r>
      </w:del>
      <w:ins w:id="211" w:author="Administrator" w:date="2015-12-25T14:47:00Z">
        <w:r w:rsidR="006A102C">
          <w:rPr>
            <w:rFonts w:ascii="宋体" w:eastAsia="宋体" w:hAnsi="宋体" w:cs="宋体" w:hint="eastAsia"/>
            <w:sz w:val="24"/>
            <w:szCs w:val="24"/>
            <w:lang w:val="zh-TW" w:eastAsia="zh-CN"/>
          </w:rPr>
          <w:t>本发明</w:t>
        </w:r>
        <w:r w:rsidR="006A102C">
          <w:rPr>
            <w:rFonts w:ascii="宋体" w:eastAsia="宋体" w:hAnsi="宋体" w:cs="宋体"/>
            <w:sz w:val="24"/>
            <w:szCs w:val="24"/>
            <w:lang w:val="zh-TW" w:eastAsia="zh-TW"/>
          </w:rPr>
          <w:t>一种基于深度学习的企业信用评价</w:t>
        </w:r>
      </w:ins>
      <w:ins w:id="212" w:author="Administrator" w:date="2015-12-25T14:53:00Z">
        <w:r w:rsidR="00E73713">
          <w:rPr>
            <w:rFonts w:ascii="宋体" w:eastAsia="宋体" w:hAnsi="宋体" w:cs="宋体" w:hint="eastAsia"/>
            <w:sz w:val="24"/>
            <w:szCs w:val="24"/>
            <w:lang w:val="zh-TW" w:eastAsia="zh-CN"/>
          </w:rPr>
          <w:t>方法</w:t>
        </w:r>
      </w:ins>
      <w:ins w:id="213" w:author="Administrator" w:date="2015-12-25T14:47:00Z">
        <w:r w:rsidR="006A102C">
          <w:rPr>
            <w:rFonts w:ascii="宋体" w:eastAsia="宋体" w:hAnsi="宋体" w:cs="宋体" w:hint="eastAsia"/>
            <w:sz w:val="24"/>
            <w:szCs w:val="24"/>
            <w:lang w:val="zh-TW" w:eastAsia="zh-CN"/>
          </w:rPr>
          <w:t>，包括以下步骤</w:t>
        </w:r>
      </w:ins>
      <w:r>
        <w:rPr>
          <w:rFonts w:ascii="宋体" w:eastAsia="宋体" w:hAnsi="宋体" w:cs="宋体"/>
          <w:sz w:val="24"/>
          <w:szCs w:val="24"/>
          <w:lang w:val="zh-TW" w:eastAsia="zh-TW"/>
        </w:rPr>
        <w:t>：</w:t>
      </w:r>
    </w:p>
    <w:p w:rsidR="006C47F3" w:rsidRPr="00875A1F" w:rsidRDefault="00656001" w:rsidP="00875A1F">
      <w:pPr>
        <w:ind w:firstLine="420"/>
        <w:rPr>
          <w:rFonts w:ascii="宋体" w:eastAsia="宋体" w:hAnsi="宋体" w:cs="宋体"/>
          <w:sz w:val="24"/>
          <w:szCs w:val="24"/>
          <w:lang w:eastAsia="zh-CN"/>
        </w:rPr>
      </w:pPr>
      <w:r>
        <w:rPr>
          <w:rFonts w:ascii="宋体" w:eastAsia="宋体" w:hAnsi="宋体" w:cs="宋体"/>
          <w:sz w:val="24"/>
          <w:szCs w:val="24"/>
          <w:lang w:val="zh-TW" w:eastAsia="zh-TW"/>
        </w:rPr>
        <w:t>（</w:t>
      </w:r>
      <w:r>
        <w:rPr>
          <w:rFonts w:ascii="宋体" w:eastAsia="宋体" w:hAnsi="宋体" w:cs="宋体"/>
          <w:sz w:val="24"/>
          <w:szCs w:val="24"/>
          <w:lang w:eastAsia="zh-CN"/>
        </w:rPr>
        <w:t>1</w:t>
      </w:r>
      <w:r>
        <w:rPr>
          <w:rFonts w:ascii="宋体" w:eastAsia="宋体" w:hAnsi="宋体" w:cs="宋体"/>
          <w:sz w:val="24"/>
          <w:szCs w:val="24"/>
          <w:lang w:val="zh-TW" w:eastAsia="zh-TW"/>
        </w:rPr>
        <w:t>）采集评价信息基础数据，评价信息基础数据包括第一维抵抗风险能力评价，包括资产负债率</w:t>
      </w:r>
      <w:del w:id="214" w:author="Administrator" w:date="2015-12-25T14:32:00Z">
        <w:r w:rsidDel="005B6EAD">
          <w:rPr>
            <w:rFonts w:ascii="宋体" w:eastAsia="宋体" w:hAnsi="宋体" w:cs="宋体"/>
            <w:sz w:val="24"/>
            <w:szCs w:val="24"/>
            <w:lang w:val="zh-TW" w:eastAsia="zh-TW"/>
          </w:rPr>
          <w:delText>，</w:delText>
        </w:r>
      </w:del>
      <w:ins w:id="215" w:author="Administrator" w:date="2015-12-25T14:32:00Z">
        <w:r w:rsidR="005B6EAD">
          <w:rPr>
            <w:rFonts w:ascii="宋体" w:eastAsia="宋体" w:hAnsi="宋体" w:cs="宋体" w:hint="eastAsia"/>
            <w:sz w:val="24"/>
            <w:szCs w:val="24"/>
            <w:lang w:val="zh-TW" w:eastAsia="zh-CN"/>
          </w:rPr>
          <w:t>、</w:t>
        </w:r>
      </w:ins>
      <w:r>
        <w:rPr>
          <w:rFonts w:ascii="宋体" w:eastAsia="宋体" w:hAnsi="宋体" w:cs="宋体"/>
          <w:sz w:val="24"/>
          <w:szCs w:val="24"/>
          <w:lang w:val="zh-TW" w:eastAsia="zh-TW"/>
        </w:rPr>
        <w:t>股东权益比</w:t>
      </w:r>
      <w:del w:id="216" w:author="Administrator" w:date="2015-12-25T14:32:00Z">
        <w:r w:rsidDel="005B6EAD">
          <w:rPr>
            <w:rFonts w:ascii="宋体" w:eastAsia="宋体" w:hAnsi="宋体" w:cs="宋体"/>
            <w:sz w:val="24"/>
            <w:szCs w:val="24"/>
            <w:lang w:val="zh-TW" w:eastAsia="zh-TW"/>
          </w:rPr>
          <w:delText>，</w:delText>
        </w:r>
      </w:del>
      <w:ins w:id="217" w:author="Administrator" w:date="2015-12-25T14:32:00Z">
        <w:r w:rsidR="005B6EAD">
          <w:rPr>
            <w:rFonts w:ascii="宋体" w:eastAsia="宋体" w:hAnsi="宋体" w:cs="宋体" w:hint="eastAsia"/>
            <w:sz w:val="24"/>
            <w:szCs w:val="24"/>
            <w:lang w:val="zh-TW" w:eastAsia="zh-CN"/>
          </w:rPr>
          <w:t>、</w:t>
        </w:r>
      </w:ins>
      <w:r>
        <w:rPr>
          <w:rFonts w:ascii="宋体" w:eastAsia="宋体" w:hAnsi="宋体" w:cs="宋体"/>
          <w:sz w:val="24"/>
          <w:szCs w:val="24"/>
          <w:lang w:val="zh-TW" w:eastAsia="zh-TW"/>
        </w:rPr>
        <w:t>负债权益比</w:t>
      </w:r>
      <w:del w:id="218" w:author="Administrator" w:date="2015-12-25T14:32:00Z">
        <w:r w:rsidDel="005B6EAD">
          <w:rPr>
            <w:rFonts w:ascii="宋体" w:eastAsia="宋体" w:hAnsi="宋体" w:cs="宋体"/>
            <w:sz w:val="24"/>
            <w:szCs w:val="24"/>
            <w:lang w:val="zh-TW" w:eastAsia="zh-TW"/>
          </w:rPr>
          <w:delText>，</w:delText>
        </w:r>
      </w:del>
      <w:ins w:id="219" w:author="Administrator" w:date="2015-12-25T14:32:00Z">
        <w:r w:rsidR="005B6EAD">
          <w:rPr>
            <w:rFonts w:ascii="宋体" w:eastAsia="宋体" w:hAnsi="宋体" w:cs="宋体" w:hint="eastAsia"/>
            <w:sz w:val="24"/>
            <w:szCs w:val="24"/>
            <w:lang w:val="zh-TW" w:eastAsia="zh-CN"/>
          </w:rPr>
          <w:t>和</w:t>
        </w:r>
      </w:ins>
      <w:r>
        <w:rPr>
          <w:rFonts w:ascii="宋体" w:eastAsia="宋体" w:hAnsi="宋体" w:cs="宋体"/>
          <w:sz w:val="24"/>
          <w:szCs w:val="24"/>
          <w:lang w:val="zh-TW" w:eastAsia="zh-TW"/>
        </w:rPr>
        <w:t>流动负债率；第二维经营员工能力评价，包括研究生比例</w:t>
      </w:r>
      <w:del w:id="220" w:author="Administrator" w:date="2015-12-25T14:33:00Z">
        <w:r w:rsidDel="005B6EAD">
          <w:rPr>
            <w:rFonts w:ascii="宋体" w:eastAsia="宋体" w:hAnsi="宋体" w:cs="宋体"/>
            <w:sz w:val="24"/>
            <w:szCs w:val="24"/>
            <w:lang w:val="zh-TW" w:eastAsia="zh-TW"/>
          </w:rPr>
          <w:delText>，</w:delText>
        </w:r>
      </w:del>
      <w:ins w:id="221" w:author="Administrator" w:date="2015-12-25T14:33:00Z">
        <w:r w:rsidR="005B6EAD">
          <w:rPr>
            <w:rFonts w:ascii="宋体" w:eastAsia="宋体" w:hAnsi="宋体" w:cs="宋体" w:hint="eastAsia"/>
            <w:sz w:val="24"/>
            <w:szCs w:val="24"/>
            <w:lang w:val="zh-TW" w:eastAsia="zh-CN"/>
          </w:rPr>
          <w:t>、</w:t>
        </w:r>
      </w:ins>
      <w:r>
        <w:rPr>
          <w:rFonts w:ascii="宋体" w:eastAsia="宋体" w:hAnsi="宋体" w:cs="宋体"/>
          <w:sz w:val="24"/>
          <w:szCs w:val="24"/>
          <w:lang w:val="zh-TW" w:eastAsia="zh-TW"/>
        </w:rPr>
        <w:t>大学生比例</w:t>
      </w:r>
      <w:del w:id="222" w:author="Administrator" w:date="2015-12-25T14:33:00Z">
        <w:r w:rsidDel="005B6EAD">
          <w:rPr>
            <w:rFonts w:ascii="宋体" w:eastAsia="宋体" w:hAnsi="宋体" w:cs="宋体"/>
            <w:sz w:val="24"/>
            <w:szCs w:val="24"/>
            <w:lang w:val="zh-TW" w:eastAsia="zh-TW"/>
          </w:rPr>
          <w:delText>，</w:delText>
        </w:r>
      </w:del>
      <w:ins w:id="223" w:author="Administrator" w:date="2015-12-25T14:33:00Z">
        <w:r w:rsidR="005B6EAD">
          <w:rPr>
            <w:rFonts w:ascii="宋体" w:eastAsia="宋体" w:hAnsi="宋体" w:cs="宋体" w:hint="eastAsia"/>
            <w:sz w:val="24"/>
            <w:szCs w:val="24"/>
            <w:lang w:val="zh-TW" w:eastAsia="zh-CN"/>
          </w:rPr>
          <w:t>、</w:t>
        </w:r>
      </w:ins>
      <w:r>
        <w:rPr>
          <w:rFonts w:ascii="宋体" w:eastAsia="宋体" w:hAnsi="宋体" w:cs="宋体"/>
          <w:sz w:val="24"/>
          <w:szCs w:val="24"/>
          <w:lang w:val="zh-TW" w:eastAsia="zh-TW"/>
        </w:rPr>
        <w:t>高级工程师比例</w:t>
      </w:r>
      <w:del w:id="224" w:author="Administrator" w:date="2015-12-25T14:33:00Z">
        <w:r w:rsidDel="005B6EAD">
          <w:rPr>
            <w:rFonts w:ascii="宋体" w:eastAsia="宋体" w:hAnsi="宋体" w:cs="宋体"/>
            <w:sz w:val="24"/>
            <w:szCs w:val="24"/>
            <w:lang w:val="zh-TW" w:eastAsia="zh-TW"/>
          </w:rPr>
          <w:delText>，</w:delText>
        </w:r>
      </w:del>
      <w:ins w:id="225" w:author="Administrator" w:date="2015-12-25T14:33:00Z">
        <w:r w:rsidR="005B6EAD">
          <w:rPr>
            <w:rFonts w:ascii="宋体" w:eastAsia="宋体" w:hAnsi="宋体" w:cs="宋体" w:hint="eastAsia"/>
            <w:sz w:val="24"/>
            <w:szCs w:val="24"/>
            <w:lang w:val="zh-TW" w:eastAsia="zh-CN"/>
          </w:rPr>
          <w:t>和</w:t>
        </w:r>
      </w:ins>
      <w:r>
        <w:rPr>
          <w:rFonts w:ascii="宋体" w:eastAsia="宋体" w:hAnsi="宋体" w:cs="宋体"/>
          <w:sz w:val="24"/>
          <w:szCs w:val="24"/>
          <w:lang w:val="zh-TW" w:eastAsia="zh-TW"/>
        </w:rPr>
        <w:t>中级工程师比例；第三维经营效率能力评价，包括存货周转率</w:t>
      </w:r>
      <w:del w:id="226" w:author="Administrator" w:date="2015-12-25T14:33:00Z">
        <w:r w:rsidDel="005B6EAD">
          <w:rPr>
            <w:rFonts w:ascii="宋体" w:eastAsia="宋体" w:hAnsi="宋体" w:cs="宋体"/>
            <w:sz w:val="24"/>
            <w:szCs w:val="24"/>
            <w:lang w:val="zh-TW" w:eastAsia="zh-TW"/>
          </w:rPr>
          <w:delText>，</w:delText>
        </w:r>
      </w:del>
      <w:ins w:id="227" w:author="Administrator" w:date="2015-12-25T14:33:00Z">
        <w:r w:rsidR="005B6EAD">
          <w:rPr>
            <w:rFonts w:ascii="宋体" w:eastAsia="宋体" w:hAnsi="宋体" w:cs="宋体" w:hint="eastAsia"/>
            <w:sz w:val="24"/>
            <w:szCs w:val="24"/>
            <w:lang w:val="zh-TW" w:eastAsia="zh-CN"/>
          </w:rPr>
          <w:t>、</w:t>
        </w:r>
      </w:ins>
      <w:r>
        <w:rPr>
          <w:rFonts w:ascii="宋体" w:eastAsia="宋体" w:hAnsi="宋体" w:cs="宋体"/>
          <w:sz w:val="24"/>
          <w:szCs w:val="24"/>
          <w:lang w:val="zh-TW" w:eastAsia="zh-TW"/>
        </w:rPr>
        <w:t>应收账款周转率</w:t>
      </w:r>
      <w:del w:id="228" w:author="Administrator" w:date="2015-12-25T14:33:00Z">
        <w:r w:rsidDel="005B6EAD">
          <w:rPr>
            <w:rFonts w:ascii="宋体" w:eastAsia="宋体" w:hAnsi="宋体" w:cs="宋体"/>
            <w:sz w:val="24"/>
            <w:szCs w:val="24"/>
            <w:lang w:val="zh-TW" w:eastAsia="zh-TW"/>
          </w:rPr>
          <w:delText>，</w:delText>
        </w:r>
      </w:del>
      <w:ins w:id="229" w:author="Administrator" w:date="2015-12-25T14:33:00Z">
        <w:r w:rsidR="005B6EAD">
          <w:rPr>
            <w:rFonts w:ascii="宋体" w:eastAsia="宋体" w:hAnsi="宋体" w:cs="宋体" w:hint="eastAsia"/>
            <w:sz w:val="24"/>
            <w:szCs w:val="24"/>
            <w:lang w:val="zh-TW" w:eastAsia="zh-CN"/>
          </w:rPr>
          <w:t>和</w:t>
        </w:r>
      </w:ins>
      <w:r>
        <w:rPr>
          <w:rFonts w:ascii="宋体" w:eastAsia="宋体" w:hAnsi="宋体" w:cs="宋体"/>
          <w:sz w:val="24"/>
          <w:szCs w:val="24"/>
          <w:lang w:val="zh-TW" w:eastAsia="zh-TW"/>
        </w:rPr>
        <w:t>总资产周转率；第四维盈利水平能力，包括资产利润率</w:t>
      </w:r>
      <w:del w:id="230" w:author="Administrator" w:date="2015-12-25T14:33:00Z">
        <w:r w:rsidDel="005B6EAD">
          <w:rPr>
            <w:rFonts w:ascii="宋体" w:eastAsia="宋体" w:hAnsi="宋体" w:cs="宋体"/>
            <w:sz w:val="24"/>
            <w:szCs w:val="24"/>
            <w:lang w:val="zh-TW" w:eastAsia="zh-TW"/>
          </w:rPr>
          <w:delText>，</w:delText>
        </w:r>
      </w:del>
      <w:ins w:id="231" w:author="Administrator" w:date="2015-12-25T14:33:00Z">
        <w:r w:rsidR="005B6EAD">
          <w:rPr>
            <w:rFonts w:ascii="宋体" w:eastAsia="宋体" w:hAnsi="宋体" w:cs="宋体" w:hint="eastAsia"/>
            <w:sz w:val="24"/>
            <w:szCs w:val="24"/>
            <w:lang w:val="zh-TW" w:eastAsia="zh-CN"/>
          </w:rPr>
          <w:t>、</w:t>
        </w:r>
      </w:ins>
      <w:r>
        <w:rPr>
          <w:rFonts w:ascii="宋体" w:eastAsia="宋体" w:hAnsi="宋体" w:cs="宋体"/>
          <w:sz w:val="24"/>
          <w:szCs w:val="24"/>
          <w:lang w:val="zh-TW" w:eastAsia="zh-TW"/>
        </w:rPr>
        <w:t>净利润率</w:t>
      </w:r>
      <w:del w:id="232" w:author="Administrator" w:date="2015-12-25T14:33:00Z">
        <w:r w:rsidDel="005B6EAD">
          <w:rPr>
            <w:rFonts w:ascii="宋体" w:eastAsia="宋体" w:hAnsi="宋体" w:cs="宋体"/>
            <w:sz w:val="24"/>
            <w:szCs w:val="24"/>
            <w:lang w:val="zh-TW" w:eastAsia="zh-TW"/>
          </w:rPr>
          <w:delText>，</w:delText>
        </w:r>
      </w:del>
      <w:ins w:id="233" w:author="Administrator" w:date="2015-12-25T14:33:00Z">
        <w:r w:rsidR="005B6EAD">
          <w:rPr>
            <w:rFonts w:ascii="宋体" w:eastAsia="宋体" w:hAnsi="宋体" w:cs="宋体" w:hint="eastAsia"/>
            <w:sz w:val="24"/>
            <w:szCs w:val="24"/>
            <w:lang w:val="zh-TW" w:eastAsia="zh-CN"/>
          </w:rPr>
          <w:t>和</w:t>
        </w:r>
      </w:ins>
      <w:r>
        <w:rPr>
          <w:rFonts w:ascii="宋体" w:eastAsia="宋体" w:hAnsi="宋体" w:cs="宋体"/>
          <w:sz w:val="24"/>
          <w:szCs w:val="24"/>
          <w:lang w:val="zh-TW" w:eastAsia="zh-TW"/>
        </w:rPr>
        <w:t>净资产收益率。</w:t>
      </w:r>
    </w:p>
    <w:p w:rsidR="006C47F3" w:rsidRDefault="00656001">
      <w:pPr>
        <w:ind w:firstLine="480"/>
        <w:jc w:val="left"/>
        <w:rPr>
          <w:rFonts w:ascii="宋体" w:eastAsia="宋体" w:hAnsi="宋体" w:cs="宋体"/>
          <w:sz w:val="24"/>
          <w:szCs w:val="24"/>
          <w:lang w:eastAsia="zh-CN"/>
        </w:rPr>
      </w:pPr>
      <w:r>
        <w:rPr>
          <w:rFonts w:ascii="宋体" w:eastAsia="宋体" w:hAnsi="宋体" w:cs="宋体"/>
          <w:sz w:val="24"/>
          <w:szCs w:val="24"/>
          <w:lang w:val="zh-TW" w:eastAsia="zh-TW"/>
        </w:rPr>
        <w:t>对采集的四维评价信息基础数据，得到基于时间序列的数据</w:t>
      </w:r>
      <w:r>
        <w:rPr>
          <w:rFonts w:ascii="宋体" w:eastAsia="宋体" w:hAnsi="宋体" w:cs="宋体"/>
          <w:sz w:val="24"/>
          <w:szCs w:val="24"/>
          <w:lang w:eastAsia="zh-CN"/>
        </w:rPr>
        <w:t>X</w:t>
      </w:r>
      <w:r>
        <w:rPr>
          <w:rFonts w:ascii="宋体" w:eastAsia="宋体" w:hAnsi="宋体" w:cs="宋体"/>
          <w:sz w:val="24"/>
          <w:szCs w:val="24"/>
          <w:vertAlign w:val="subscript"/>
          <w:lang w:eastAsia="zh-CN"/>
        </w:rPr>
        <w:t>i</w:t>
      </w:r>
      <w:r>
        <w:rPr>
          <w:rFonts w:ascii="宋体" w:eastAsia="宋体" w:hAnsi="宋体" w:cs="宋体"/>
          <w:sz w:val="24"/>
          <w:szCs w:val="24"/>
          <w:lang w:eastAsia="zh-CN"/>
        </w:rPr>
        <w:t>(t)</w:t>
      </w:r>
      <w:r>
        <w:rPr>
          <w:rFonts w:ascii="宋体" w:eastAsia="宋体" w:hAnsi="宋体" w:cs="宋体"/>
          <w:sz w:val="24"/>
          <w:szCs w:val="24"/>
          <w:lang w:val="zh-TW" w:eastAsia="zh-TW"/>
        </w:rPr>
        <w:t>，</w:t>
      </w:r>
      <w:r>
        <w:rPr>
          <w:rFonts w:ascii="宋体" w:eastAsia="宋体" w:hAnsi="宋体" w:cs="宋体"/>
          <w:sz w:val="24"/>
          <w:szCs w:val="24"/>
          <w:lang w:eastAsia="zh-CN"/>
        </w:rPr>
        <w:t>X</w:t>
      </w:r>
      <w:r>
        <w:rPr>
          <w:rFonts w:ascii="宋体" w:eastAsia="宋体" w:hAnsi="宋体" w:cs="宋体"/>
          <w:sz w:val="24"/>
          <w:szCs w:val="24"/>
          <w:vertAlign w:val="subscript"/>
          <w:lang w:eastAsia="zh-CN"/>
        </w:rPr>
        <w:t>i</w:t>
      </w:r>
      <w:r>
        <w:rPr>
          <w:rFonts w:ascii="宋体" w:eastAsia="宋体" w:hAnsi="宋体" w:cs="宋体"/>
          <w:sz w:val="24"/>
          <w:szCs w:val="24"/>
          <w:lang w:eastAsia="zh-CN"/>
        </w:rPr>
        <w:t>(t)</w:t>
      </w:r>
      <w:r>
        <w:rPr>
          <w:rFonts w:ascii="宋体" w:eastAsia="宋体" w:hAnsi="宋体" w:cs="宋体"/>
          <w:sz w:val="24"/>
          <w:szCs w:val="24"/>
          <w:lang w:val="zh-TW" w:eastAsia="zh-TW"/>
        </w:rPr>
        <w:t>表示当时间点为</w:t>
      </w:r>
      <w:r>
        <w:rPr>
          <w:rFonts w:ascii="宋体" w:eastAsia="宋体" w:hAnsi="宋体" w:cs="宋体"/>
          <w:sz w:val="24"/>
          <w:szCs w:val="24"/>
          <w:lang w:eastAsia="zh-CN"/>
        </w:rPr>
        <w:t>t</w:t>
      </w:r>
      <w:r>
        <w:rPr>
          <w:rFonts w:ascii="宋体" w:eastAsia="宋体" w:hAnsi="宋体" w:cs="宋体"/>
          <w:sz w:val="24"/>
          <w:szCs w:val="24"/>
          <w:lang w:val="zh-TW" w:eastAsia="zh-TW"/>
        </w:rPr>
        <w:t>时，第</w:t>
      </w:r>
      <w:proofErr w:type="spellStart"/>
      <w:r>
        <w:rPr>
          <w:rFonts w:ascii="宋体" w:eastAsia="宋体" w:hAnsi="宋体" w:cs="宋体"/>
          <w:sz w:val="24"/>
          <w:szCs w:val="24"/>
          <w:lang w:eastAsia="zh-CN"/>
        </w:rPr>
        <w:t>i</w:t>
      </w:r>
      <w:proofErr w:type="spellEnd"/>
      <w:r>
        <w:rPr>
          <w:rFonts w:ascii="宋体" w:eastAsia="宋体" w:hAnsi="宋体" w:cs="宋体"/>
          <w:sz w:val="24"/>
          <w:szCs w:val="24"/>
          <w:lang w:val="zh-TW" w:eastAsia="zh-TW"/>
        </w:rPr>
        <w:t>维的评价信息数据。</w:t>
      </w:r>
    </w:p>
    <w:p w:rsidR="006C47F3" w:rsidRDefault="005B6EAD">
      <w:pPr>
        <w:ind w:firstLine="480"/>
        <w:jc w:val="left"/>
        <w:rPr>
          <w:rFonts w:ascii="宋体" w:eastAsia="宋体" w:hAnsi="宋体" w:cs="宋体"/>
          <w:sz w:val="24"/>
          <w:szCs w:val="24"/>
          <w:lang w:eastAsia="zh-CN"/>
        </w:rPr>
      </w:pPr>
      <w:ins w:id="234" w:author="Administrator" w:date="2015-12-25T14:34:00Z">
        <w:r>
          <w:rPr>
            <w:rFonts w:ascii="宋体" w:eastAsia="宋体" w:hAnsi="宋体" w:cs="宋体" w:hint="eastAsia"/>
            <w:sz w:val="24"/>
            <w:szCs w:val="24"/>
            <w:lang w:val="zh-TW" w:eastAsia="zh-CN"/>
          </w:rPr>
          <w:t>并</w:t>
        </w:r>
      </w:ins>
      <w:r w:rsidR="00656001">
        <w:rPr>
          <w:rFonts w:ascii="宋体" w:eastAsia="宋体" w:hAnsi="宋体" w:cs="宋体"/>
          <w:sz w:val="24"/>
          <w:szCs w:val="24"/>
          <w:lang w:val="zh-TW" w:eastAsia="zh-TW"/>
        </w:rPr>
        <w:t>进行归一化处理，如下：</w:t>
      </w:r>
    </w:p>
    <w:p w:rsidR="006C47F3" w:rsidRDefault="0093314D">
      <w:pPr>
        <w:ind w:firstLine="480"/>
        <w:jc w:val="center"/>
        <w:rPr>
          <w:kern w:val="0"/>
          <w:position w:val="-64"/>
          <w:sz w:val="24"/>
          <w:szCs w:val="24"/>
          <w:lang w:val="zh-TW" w:eastAsia="zh-TW"/>
        </w:rPr>
      </w:pPr>
      <w:ins w:id="235" w:author="Administrator" w:date="2015-12-25T14:34:00Z">
        <w:r w:rsidRPr="00A12C4A">
          <w:rPr>
            <w:rFonts w:cs="Times New Roman"/>
            <w:kern w:val="0"/>
            <w:position w:val="-30"/>
            <w:sz w:val="24"/>
            <w:szCs w:val="24"/>
            <w:lang w:val="zh-CN"/>
          </w:rPr>
          <w:object w:dxaOrig="1800" w:dyaOrig="1040">
            <v:shape id="_x0000_i1027" type="#_x0000_t75" style="width:105.2pt;height:60.75pt" o:ole="">
              <v:imagedata r:id="rId14" o:title=""/>
            </v:shape>
            <o:OLEObject Type="Embed" ProgID="Equation.3" ShapeID="_x0000_i1027" DrawAspect="Content" ObjectID="_1512562827" r:id="rId31"/>
          </w:object>
        </w:r>
      </w:ins>
      <w:del w:id="236" w:author="Administrator" w:date="2015-12-25T14:34:00Z">
        <w:r w:rsidR="00656001" w:rsidDel="005B6EAD">
          <w:rPr>
            <w:rFonts w:ascii="宋体" w:eastAsia="宋体" w:hAnsi="宋体" w:cs="宋体"/>
            <w:noProof/>
            <w:sz w:val="24"/>
            <w:szCs w:val="24"/>
            <w:lang w:eastAsia="zh-CN"/>
          </w:rPr>
          <w:drawing>
            <wp:inline distT="0" distB="0" distL="0" distR="0">
              <wp:extent cx="1494790" cy="87439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df"/>
                      <pic:cNvPicPr/>
                    </pic:nvPicPr>
                    <pic:blipFill>
                      <a:blip r:embed="rId32" cstate="print">
                        <a:extLst/>
                      </a:blip>
                      <a:stretch>
                        <a:fillRect/>
                      </a:stretch>
                    </pic:blipFill>
                    <pic:spPr>
                      <a:xfrm>
                        <a:off x="0" y="0"/>
                        <a:ext cx="1494790" cy="874395"/>
                      </a:xfrm>
                      <a:prstGeom prst="rect">
                        <a:avLst/>
                      </a:prstGeom>
                      <a:ln w="12700" cap="flat">
                        <a:noFill/>
                        <a:miter lim="400000"/>
                      </a:ln>
                      <a:effectLst/>
                    </pic:spPr>
                  </pic:pic>
                </a:graphicData>
              </a:graphic>
            </wp:inline>
          </w:drawing>
        </w:r>
      </w:del>
    </w:p>
    <w:p w:rsidR="005B6EAD" w:rsidRPr="006D5206" w:rsidRDefault="00656001" w:rsidP="005B6EAD">
      <w:pPr>
        <w:ind w:firstLineChars="200" w:firstLine="480"/>
        <w:jc w:val="left"/>
        <w:textAlignment w:val="center"/>
        <w:rPr>
          <w:ins w:id="237" w:author="Administrator" w:date="2015-12-25T14:34:00Z"/>
          <w:rFonts w:cs="Times New Roman"/>
          <w:kern w:val="0"/>
          <w:position w:val="-32"/>
          <w:sz w:val="24"/>
          <w:szCs w:val="24"/>
          <w:lang w:val="zh-CN" w:eastAsia="zh-CN"/>
        </w:rPr>
        <w:pPrChange w:id="238" w:author="Administrator" w:date="2015-12-25T14:34:00Z">
          <w:pPr>
            <w:jc w:val="left"/>
            <w:textAlignment w:val="center"/>
          </w:pPr>
        </w:pPrChange>
      </w:pPr>
      <w:del w:id="239" w:author="Administrator" w:date="2015-12-25T14:34:00Z">
        <w:r w:rsidDel="005B6EAD">
          <w:rPr>
            <w:kern w:val="0"/>
            <w:position w:val="-64"/>
            <w:sz w:val="24"/>
            <w:szCs w:val="24"/>
            <w:lang w:val="zh-TW" w:eastAsia="zh-TW"/>
          </w:rPr>
          <w:tab/>
        </w:r>
      </w:del>
      <w:ins w:id="240" w:author="Administrator" w:date="2015-12-25T14:34:00Z">
        <w:r w:rsidR="005B6EAD" w:rsidRPr="00A12C4A">
          <w:rPr>
            <w:rFonts w:cs="宋体" w:hint="eastAsia"/>
            <w:kern w:val="0"/>
            <w:position w:val="-32"/>
            <w:sz w:val="24"/>
            <w:szCs w:val="24"/>
            <w:lang w:val="zh-CN" w:eastAsia="zh-CN"/>
          </w:rPr>
          <w:t>其中</w:t>
        </w:r>
        <w:r w:rsidR="005B6EAD" w:rsidRPr="00A12C4A">
          <w:rPr>
            <w:rFonts w:cs="宋体"/>
            <w:kern w:val="0"/>
            <w:position w:val="-32"/>
            <w:sz w:val="24"/>
            <w:szCs w:val="24"/>
            <w:lang w:val="zh-CN"/>
          </w:rPr>
          <w:object w:dxaOrig="260" w:dyaOrig="380">
            <v:shape id="_x0000_i1028" type="#_x0000_t75" style="width:13.15pt;height:18.8pt" o:ole="">
              <v:imagedata r:id="rId16" o:title=""/>
            </v:shape>
            <o:OLEObject Type="Embed" ProgID="Equation.3" ShapeID="_x0000_i1028" DrawAspect="Content" ObjectID="_1512562828" r:id="rId33"/>
          </w:object>
        </w:r>
        <w:r w:rsidR="005B6EAD" w:rsidRPr="00A12C4A">
          <w:rPr>
            <w:rFonts w:cs="宋体" w:hint="eastAsia"/>
            <w:kern w:val="0"/>
            <w:position w:val="-32"/>
            <w:sz w:val="24"/>
            <w:szCs w:val="24"/>
            <w:lang w:val="zh-CN" w:eastAsia="zh-CN"/>
          </w:rPr>
          <w:t>为第</w:t>
        </w:r>
        <w:r w:rsidR="005B6EAD" w:rsidRPr="00A12C4A">
          <w:rPr>
            <w:kern w:val="0"/>
            <w:position w:val="-32"/>
            <w:sz w:val="24"/>
            <w:szCs w:val="24"/>
            <w:lang w:val="zh-CN" w:eastAsia="zh-CN"/>
          </w:rPr>
          <w:t>j</w:t>
        </w:r>
        <w:r w:rsidR="005B6EAD" w:rsidRPr="00A12C4A">
          <w:rPr>
            <w:rFonts w:cs="宋体" w:hint="eastAsia"/>
            <w:kern w:val="0"/>
            <w:position w:val="-32"/>
            <w:sz w:val="24"/>
            <w:szCs w:val="24"/>
            <w:lang w:val="zh-CN" w:eastAsia="zh-CN"/>
          </w:rPr>
          <w:t>个时间点的第</w:t>
        </w:r>
        <w:r w:rsidR="005B6EAD" w:rsidRPr="00A12C4A">
          <w:rPr>
            <w:kern w:val="0"/>
            <w:position w:val="-32"/>
            <w:sz w:val="24"/>
            <w:szCs w:val="24"/>
            <w:lang w:val="zh-CN" w:eastAsia="zh-CN"/>
          </w:rPr>
          <w:t>i</w:t>
        </w:r>
        <w:r w:rsidR="005B6EAD" w:rsidRPr="00A12C4A">
          <w:rPr>
            <w:rFonts w:cs="宋体" w:hint="eastAsia"/>
            <w:kern w:val="0"/>
            <w:position w:val="-32"/>
            <w:sz w:val="24"/>
            <w:szCs w:val="24"/>
            <w:lang w:val="zh-CN" w:eastAsia="zh-CN"/>
          </w:rPr>
          <w:t>项评价指标信息，</w:t>
        </w:r>
        <w:r w:rsidR="005B6EAD" w:rsidRPr="00A12C4A">
          <w:rPr>
            <w:rFonts w:cs="宋体"/>
            <w:kern w:val="0"/>
            <w:position w:val="-32"/>
            <w:sz w:val="24"/>
            <w:szCs w:val="24"/>
            <w:lang w:val="zh-CN"/>
          </w:rPr>
          <w:object w:dxaOrig="260" w:dyaOrig="360">
            <v:shape id="_x0000_i1029" type="#_x0000_t75" style="width:13.15pt;height:18.15pt" o:ole="">
              <v:imagedata r:id="rId18" o:title=""/>
            </v:shape>
            <o:OLEObject Type="Embed" ProgID="Equation.3" ShapeID="_x0000_i1029" DrawAspect="Content" ObjectID="_1512562829" r:id="rId34"/>
          </w:object>
        </w:r>
        <w:r w:rsidR="005B6EAD" w:rsidRPr="00A12C4A">
          <w:rPr>
            <w:rFonts w:cs="宋体" w:hint="eastAsia"/>
            <w:kern w:val="0"/>
            <w:position w:val="-32"/>
            <w:sz w:val="24"/>
            <w:szCs w:val="24"/>
            <w:lang w:val="zh-CN" w:eastAsia="zh-CN"/>
          </w:rPr>
          <w:t>为第</w:t>
        </w:r>
        <w:r w:rsidR="005B6EAD" w:rsidRPr="00A12C4A">
          <w:rPr>
            <w:kern w:val="0"/>
            <w:position w:val="-32"/>
            <w:sz w:val="24"/>
            <w:szCs w:val="24"/>
            <w:lang w:val="zh-CN" w:eastAsia="zh-CN"/>
          </w:rPr>
          <w:t>i</w:t>
        </w:r>
        <w:r w:rsidR="005B6EAD" w:rsidRPr="00A12C4A">
          <w:rPr>
            <w:rFonts w:cs="宋体" w:hint="eastAsia"/>
            <w:kern w:val="0"/>
            <w:position w:val="-32"/>
            <w:sz w:val="24"/>
            <w:szCs w:val="24"/>
            <w:lang w:val="zh-CN" w:eastAsia="zh-CN"/>
          </w:rPr>
          <w:t>项评价指标信息的方差</w:t>
        </w:r>
        <w:r w:rsidR="005B6EAD" w:rsidRPr="006D5206">
          <w:rPr>
            <w:rFonts w:cs="宋体" w:hint="eastAsia"/>
            <w:kern w:val="0"/>
            <w:position w:val="-32"/>
            <w:sz w:val="24"/>
            <w:szCs w:val="24"/>
            <w:lang w:val="zh-CN" w:eastAsia="zh-CN"/>
          </w:rPr>
          <w:t>，其定义如下：</w:t>
        </w:r>
      </w:ins>
    </w:p>
    <w:p w:rsidR="006C47F3" w:rsidDel="005B6EAD" w:rsidRDefault="00656001">
      <w:pPr>
        <w:jc w:val="left"/>
        <w:rPr>
          <w:del w:id="241" w:author="Administrator" w:date="2015-12-25T14:34:00Z"/>
          <w:kern w:val="0"/>
          <w:position w:val="-64"/>
          <w:sz w:val="24"/>
          <w:szCs w:val="24"/>
          <w:lang w:val="zh-TW" w:eastAsia="zh-TW"/>
        </w:rPr>
      </w:pPr>
      <w:del w:id="242" w:author="Administrator" w:date="2015-12-25T14:34:00Z">
        <w:r w:rsidDel="005B6EAD">
          <w:rPr>
            <w:rFonts w:ascii="宋体" w:eastAsia="宋体" w:hAnsi="宋体" w:cs="宋体"/>
            <w:kern w:val="0"/>
            <w:position w:val="-64"/>
            <w:sz w:val="24"/>
            <w:szCs w:val="24"/>
            <w:lang w:val="zh-TW" w:eastAsia="zh-TW"/>
          </w:rPr>
          <w:delText>其中</w:delText>
        </w:r>
        <w:r w:rsidDel="005B6EAD">
          <w:rPr>
            <w:rFonts w:ascii="宋体" w:eastAsia="宋体" w:hAnsi="宋体" w:cs="宋体"/>
            <w:noProof/>
            <w:kern w:val="0"/>
            <w:position w:val="-64"/>
            <w:sz w:val="24"/>
            <w:szCs w:val="24"/>
            <w:lang w:eastAsia="zh-CN"/>
          </w:rPr>
          <w:drawing>
            <wp:inline distT="0" distB="0" distL="0" distR="0">
              <wp:extent cx="167005" cy="23876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pic:nvPicPr>
                    <pic:blipFill>
                      <a:blip r:embed="rId35" cstate="print">
                        <a:extLst/>
                      </a:blip>
                      <a:stretch>
                        <a:fillRect/>
                      </a:stretch>
                    </pic:blipFill>
                    <pic:spPr>
                      <a:xfrm>
                        <a:off x="0" y="0"/>
                        <a:ext cx="167005" cy="238760"/>
                      </a:xfrm>
                      <a:prstGeom prst="rect">
                        <a:avLst/>
                      </a:prstGeom>
                      <a:ln w="12700" cap="flat">
                        <a:noFill/>
                        <a:miter lim="400000"/>
                      </a:ln>
                      <a:effectLst/>
                    </pic:spPr>
                  </pic:pic>
                </a:graphicData>
              </a:graphic>
            </wp:inline>
          </w:drawing>
        </w:r>
        <w:r w:rsidDel="005B6EAD">
          <w:rPr>
            <w:rFonts w:ascii="宋体" w:eastAsia="宋体" w:hAnsi="宋体" w:cs="宋体"/>
            <w:kern w:val="0"/>
            <w:position w:val="-64"/>
            <w:sz w:val="24"/>
            <w:szCs w:val="24"/>
            <w:lang w:val="zh-TW" w:eastAsia="zh-TW"/>
          </w:rPr>
          <w:delText>为第</w:delText>
        </w:r>
        <w:r w:rsidDel="005B6EAD">
          <w:rPr>
            <w:rFonts w:ascii="Trebuchet MS"/>
            <w:kern w:val="0"/>
            <w:position w:val="-64"/>
            <w:sz w:val="24"/>
            <w:szCs w:val="24"/>
            <w:lang w:val="zh-TW" w:eastAsia="zh-TW"/>
          </w:rPr>
          <w:delText>j</w:delText>
        </w:r>
        <w:r w:rsidDel="005B6EAD">
          <w:rPr>
            <w:rFonts w:ascii="宋体" w:eastAsia="宋体" w:hAnsi="宋体" w:cs="宋体"/>
            <w:kern w:val="0"/>
            <w:position w:val="-64"/>
            <w:sz w:val="24"/>
            <w:szCs w:val="24"/>
            <w:lang w:val="zh-TW" w:eastAsia="zh-TW"/>
          </w:rPr>
          <w:delText>个时间点的第</w:delText>
        </w:r>
        <w:r w:rsidDel="005B6EAD">
          <w:rPr>
            <w:rFonts w:ascii="Trebuchet MS"/>
            <w:kern w:val="0"/>
            <w:position w:val="-64"/>
            <w:sz w:val="24"/>
            <w:szCs w:val="24"/>
            <w:lang w:val="zh-TW" w:eastAsia="zh-TW"/>
          </w:rPr>
          <w:delText>i</w:delText>
        </w:r>
        <w:r w:rsidDel="005B6EAD">
          <w:rPr>
            <w:rFonts w:ascii="宋体" w:eastAsia="宋体" w:hAnsi="宋体" w:cs="宋体"/>
            <w:kern w:val="0"/>
            <w:position w:val="-64"/>
            <w:sz w:val="24"/>
            <w:szCs w:val="24"/>
            <w:lang w:val="zh-TW" w:eastAsia="zh-TW"/>
          </w:rPr>
          <w:delText>项评价指标信息，</w:delText>
        </w:r>
        <w:r w:rsidDel="005B6EAD">
          <w:rPr>
            <w:rFonts w:ascii="宋体" w:eastAsia="宋体" w:hAnsi="宋体" w:cs="宋体"/>
            <w:noProof/>
            <w:kern w:val="0"/>
            <w:position w:val="-64"/>
            <w:sz w:val="24"/>
            <w:szCs w:val="24"/>
            <w:lang w:eastAsia="zh-CN"/>
          </w:rPr>
          <w:drawing>
            <wp:inline distT="0" distB="0" distL="0" distR="0">
              <wp:extent cx="167005" cy="23050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df"/>
                      <pic:cNvPicPr/>
                    </pic:nvPicPr>
                    <pic:blipFill>
                      <a:blip r:embed="rId36" cstate="print">
                        <a:extLst/>
                      </a:blip>
                      <a:stretch>
                        <a:fillRect/>
                      </a:stretch>
                    </pic:blipFill>
                    <pic:spPr>
                      <a:xfrm>
                        <a:off x="0" y="0"/>
                        <a:ext cx="167005" cy="230505"/>
                      </a:xfrm>
                      <a:prstGeom prst="rect">
                        <a:avLst/>
                      </a:prstGeom>
                      <a:ln w="12700" cap="flat">
                        <a:noFill/>
                        <a:miter lim="400000"/>
                      </a:ln>
                      <a:effectLst/>
                    </pic:spPr>
                  </pic:pic>
                </a:graphicData>
              </a:graphic>
            </wp:inline>
          </w:drawing>
        </w:r>
        <w:r w:rsidDel="005B6EAD">
          <w:rPr>
            <w:rFonts w:ascii="宋体" w:eastAsia="宋体" w:hAnsi="宋体" w:cs="宋体"/>
            <w:kern w:val="0"/>
            <w:position w:val="-64"/>
            <w:sz w:val="24"/>
            <w:szCs w:val="24"/>
            <w:lang w:val="zh-TW" w:eastAsia="zh-TW"/>
          </w:rPr>
          <w:delText>为第</w:delText>
        </w:r>
        <w:r w:rsidDel="005B6EAD">
          <w:rPr>
            <w:rFonts w:ascii="Trebuchet MS"/>
            <w:kern w:val="0"/>
            <w:position w:val="-64"/>
            <w:sz w:val="24"/>
            <w:szCs w:val="24"/>
            <w:lang w:val="zh-TW" w:eastAsia="zh-TW"/>
          </w:rPr>
          <w:delText>i</w:delText>
        </w:r>
        <w:r w:rsidDel="005B6EAD">
          <w:rPr>
            <w:rFonts w:ascii="宋体" w:eastAsia="宋体" w:hAnsi="宋体" w:cs="宋体"/>
            <w:kern w:val="0"/>
            <w:position w:val="-64"/>
            <w:sz w:val="24"/>
            <w:szCs w:val="24"/>
            <w:lang w:val="zh-TW" w:eastAsia="zh-TW"/>
          </w:rPr>
          <w:delText>项评价指标信息的方差，其中定义如下：</w:delText>
        </w:r>
      </w:del>
    </w:p>
    <w:p w:rsidR="006C47F3" w:rsidRDefault="0093314D" w:rsidP="005B6EAD">
      <w:pPr>
        <w:jc w:val="center"/>
        <w:rPr>
          <w:kern w:val="0"/>
          <w:position w:val="-64"/>
          <w:sz w:val="24"/>
          <w:szCs w:val="24"/>
          <w:lang w:val="zh-TW" w:eastAsia="zh-TW"/>
        </w:rPr>
        <w:pPrChange w:id="243" w:author="Administrator" w:date="2015-12-25T14:35:00Z">
          <w:pPr>
            <w:jc w:val="left"/>
          </w:pPr>
        </w:pPrChange>
      </w:pPr>
      <w:ins w:id="244" w:author="Administrator" w:date="2015-12-25T14:35:00Z">
        <w:r w:rsidRPr="00125996">
          <w:rPr>
            <w:rFonts w:cs="Times New Roman"/>
            <w:kern w:val="0"/>
            <w:position w:val="-24"/>
            <w:sz w:val="24"/>
            <w:szCs w:val="24"/>
            <w:lang w:val="zh-CN"/>
          </w:rPr>
          <w:object w:dxaOrig="2299" w:dyaOrig="980">
            <v:shape id="_x0000_i1030" type="#_x0000_t75" style="width:123.35pt;height:53.2pt" o:ole="">
              <v:imagedata r:id="rId20" o:title=""/>
            </v:shape>
            <o:OLEObject Type="Embed" ProgID="Equation.3" ShapeID="_x0000_i1030" DrawAspect="Content" ObjectID="_1512562830" r:id="rId37"/>
          </w:object>
        </w:r>
      </w:ins>
      <w:del w:id="245" w:author="Administrator" w:date="2015-12-25T14:35:00Z">
        <w:r w:rsidR="00656001" w:rsidDel="005B6EAD">
          <w:rPr>
            <w:noProof/>
            <w:kern w:val="0"/>
            <w:position w:val="-64"/>
            <w:sz w:val="24"/>
            <w:szCs w:val="24"/>
            <w:lang w:eastAsia="zh-CN"/>
          </w:rPr>
          <w:drawing>
            <wp:inline distT="0" distB="0" distL="0" distR="0">
              <wp:extent cx="1916430" cy="82677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df"/>
                      <pic:cNvPicPr/>
                    </pic:nvPicPr>
                    <pic:blipFill>
                      <a:blip r:embed="rId38" cstate="print">
                        <a:extLst/>
                      </a:blip>
                      <a:stretch>
                        <a:fillRect/>
                      </a:stretch>
                    </pic:blipFill>
                    <pic:spPr>
                      <a:xfrm>
                        <a:off x="0" y="0"/>
                        <a:ext cx="1916430" cy="826770"/>
                      </a:xfrm>
                      <a:prstGeom prst="rect">
                        <a:avLst/>
                      </a:prstGeom>
                      <a:ln w="12700" cap="flat">
                        <a:noFill/>
                        <a:miter lim="400000"/>
                      </a:ln>
                      <a:effectLst/>
                    </pic:spPr>
                  </pic:pic>
                </a:graphicData>
              </a:graphic>
            </wp:inline>
          </w:drawing>
        </w:r>
      </w:del>
    </w:p>
    <w:p w:rsidR="006C47F3" w:rsidRDefault="00656001" w:rsidP="005B6EAD">
      <w:pPr>
        <w:pStyle w:val="ListParagraph1"/>
        <w:rPr>
          <w:rFonts w:ascii="宋体" w:eastAsia="宋体" w:hAnsi="宋体" w:cs="宋体"/>
          <w:sz w:val="24"/>
          <w:szCs w:val="24"/>
        </w:rPr>
        <w:pPrChange w:id="246" w:author="Administrator" w:date="2015-12-25T14:38:00Z">
          <w:pPr>
            <w:pStyle w:val="ListParagraph1"/>
          </w:pPr>
        </w:pPrChange>
      </w:pPr>
      <w:r>
        <w:rPr>
          <w:rFonts w:ascii="宋体" w:eastAsia="宋体" w:hAnsi="宋体" w:cs="宋体"/>
          <w:sz w:val="24"/>
          <w:szCs w:val="24"/>
          <w:lang w:val="zh-TW" w:eastAsia="zh-TW"/>
        </w:rPr>
        <w:t>（</w:t>
      </w:r>
      <w:r>
        <w:rPr>
          <w:rFonts w:ascii="宋体" w:eastAsia="宋体" w:hAnsi="宋体" w:cs="宋体"/>
          <w:sz w:val="24"/>
          <w:szCs w:val="24"/>
        </w:rPr>
        <w:t>2</w:t>
      </w:r>
      <w:r>
        <w:rPr>
          <w:rFonts w:ascii="宋体" w:eastAsia="宋体" w:hAnsi="宋体" w:cs="宋体"/>
          <w:sz w:val="24"/>
          <w:szCs w:val="24"/>
          <w:lang w:val="zh-TW" w:eastAsia="zh-TW"/>
        </w:rPr>
        <w:t>）针对评价信息的历史数据，将已评价的信用度作为真实值，对已评价的信用度定义为</w:t>
      </w:r>
      <w:r>
        <w:rPr>
          <w:rFonts w:ascii="宋体" w:eastAsia="宋体" w:hAnsi="宋体" w:cs="宋体"/>
          <w:sz w:val="24"/>
          <w:szCs w:val="24"/>
        </w:rPr>
        <w:t>C(k)</w:t>
      </w:r>
      <w:r>
        <w:rPr>
          <w:rFonts w:ascii="宋体" w:eastAsia="宋体" w:hAnsi="宋体" w:cs="宋体"/>
          <w:sz w:val="24"/>
          <w:szCs w:val="24"/>
          <w:lang w:val="zh-TW" w:eastAsia="zh-TW"/>
        </w:rPr>
        <w:t>（表示第</w:t>
      </w:r>
      <w:r>
        <w:rPr>
          <w:rFonts w:ascii="宋体" w:eastAsia="宋体" w:hAnsi="宋体" w:cs="宋体"/>
          <w:sz w:val="24"/>
          <w:szCs w:val="24"/>
        </w:rPr>
        <w:t>k</w:t>
      </w:r>
      <w:r>
        <w:rPr>
          <w:rFonts w:ascii="宋体" w:eastAsia="宋体" w:hAnsi="宋体" w:cs="宋体"/>
          <w:sz w:val="24"/>
          <w:szCs w:val="24"/>
          <w:lang w:val="zh-TW" w:eastAsia="zh-TW"/>
        </w:rPr>
        <w:t>个企业的信用度），将归一化后的每个企业的评价数据序列</w:t>
      </w:r>
      <w:ins w:id="247" w:author="Administrator" w:date="2015-12-25T14:36:00Z">
        <w:r w:rsidR="005B6EAD" w:rsidRPr="005B6EAD">
          <w:rPr>
            <w:rFonts w:cs="Times New Roman"/>
            <w:kern w:val="0"/>
            <w:position w:val="-14"/>
            <w:sz w:val="24"/>
            <w:szCs w:val="24"/>
            <w:lang w:val="zh-CN"/>
            <w:rPrChange w:id="248" w:author="Administrator" w:date="2015-12-25T14:37:00Z">
              <w:rPr>
                <w:rFonts w:cs="Times New Roman"/>
                <w:kern w:val="0"/>
                <w:position w:val="-14"/>
                <w:sz w:val="24"/>
                <w:szCs w:val="24"/>
                <w:lang w:val="zh-CN"/>
              </w:rPr>
            </w:rPrChange>
          </w:rPr>
          <w:object w:dxaOrig="2280" w:dyaOrig="380">
            <v:shape id="_x0000_i1031" type="#_x0000_t75" style="width:149.65pt;height:25.05pt" o:ole="">
              <v:imagedata r:id="rId6" o:title=""/>
            </v:shape>
            <o:OLEObject Type="Embed" ProgID="Equation.3" ShapeID="_x0000_i1031" DrawAspect="Content" ObjectID="_1512562831" r:id="rId39"/>
          </w:object>
        </w:r>
      </w:ins>
      <w:del w:id="249" w:author="Administrator" w:date="2015-12-25T14:38:00Z">
        <w:r w:rsidDel="005B6EAD">
          <w:rPr>
            <w:rFonts w:ascii="宋体" w:eastAsia="宋体" w:hAnsi="宋体" w:cs="宋体"/>
            <w:sz w:val="24"/>
            <w:szCs w:val="24"/>
          </w:rPr>
          <w:delText xml:space="preserve"> (</w:delText>
        </w:r>
        <w:r w:rsidDel="005B6EAD">
          <w:rPr>
            <w:rFonts w:ascii="宋体" w:eastAsia="宋体" w:hAnsi="宋体" w:cs="宋体"/>
            <w:sz w:val="24"/>
            <w:szCs w:val="24"/>
            <w:lang w:val="zh-TW" w:eastAsia="zh-TW"/>
          </w:rPr>
          <w:delText>（</w:delText>
        </w:r>
        <w:r w:rsidDel="005B6EAD">
          <w:rPr>
            <w:rFonts w:ascii="宋体" w:eastAsia="宋体" w:hAnsi="宋体" w:cs="宋体"/>
            <w:noProof/>
            <w:sz w:val="24"/>
            <w:szCs w:val="24"/>
          </w:rPr>
          <w:drawing>
            <wp:inline distT="0" distB="0" distL="0" distR="0">
              <wp:extent cx="222885" cy="27051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df"/>
                      <pic:cNvPicPr/>
                    </pic:nvPicPr>
                    <pic:blipFill>
                      <a:blip r:embed="rId40" cstate="print">
                        <a:extLst/>
                      </a:blip>
                      <a:stretch>
                        <a:fillRect/>
                      </a:stretch>
                    </pic:blipFill>
                    <pic:spPr>
                      <a:xfrm>
                        <a:off x="0" y="0"/>
                        <a:ext cx="222885" cy="270510"/>
                      </a:xfrm>
                      <a:prstGeom prst="rect">
                        <a:avLst/>
                      </a:prstGeom>
                      <a:ln w="12700" cap="flat">
                        <a:noFill/>
                        <a:miter lim="400000"/>
                      </a:ln>
                      <a:effectLst/>
                    </pic:spPr>
                  </pic:pic>
                </a:graphicData>
              </a:graphic>
            </wp:inline>
          </w:drawing>
        </w:r>
        <w:r w:rsidDel="005B6EAD">
          <w:rPr>
            <w:sz w:val="24"/>
            <w:szCs w:val="24"/>
          </w:rPr>
          <w:delText>…</w:delText>
        </w:r>
        <w:r w:rsidDel="005B6EAD">
          <w:rPr>
            <w:noProof/>
            <w:sz w:val="24"/>
            <w:szCs w:val="24"/>
          </w:rPr>
          <w:drawing>
            <wp:inline distT="0" distB="0" distL="0" distR="0">
              <wp:extent cx="230505" cy="26225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pdf"/>
                      <pic:cNvPicPr/>
                    </pic:nvPicPr>
                    <pic:blipFill>
                      <a:blip r:embed="rId41" cstate="print">
                        <a:extLst/>
                      </a:blip>
                      <a:stretch>
                        <a:fillRect/>
                      </a:stretch>
                    </pic:blipFill>
                    <pic:spPr>
                      <a:xfrm>
                        <a:off x="0" y="0"/>
                        <a:ext cx="230505" cy="262255"/>
                      </a:xfrm>
                      <a:prstGeom prst="rect">
                        <a:avLst/>
                      </a:prstGeom>
                      <a:ln w="12700" cap="flat">
                        <a:noFill/>
                        <a:miter lim="400000"/>
                      </a:ln>
                      <a:effectLst/>
                    </pic:spPr>
                  </pic:pic>
                </a:graphicData>
              </a:graphic>
            </wp:inline>
          </w:drawing>
        </w:r>
        <w:r w:rsidDel="005B6EAD">
          <w:rPr>
            <w:rFonts w:ascii="宋体" w:eastAsia="宋体" w:hAnsi="宋体" w:cs="宋体"/>
            <w:sz w:val="24"/>
            <w:szCs w:val="24"/>
            <w:lang w:val="zh-TW" w:eastAsia="zh-TW"/>
          </w:rPr>
          <w:delText>）</w:delText>
        </w:r>
        <w:r w:rsidDel="005B6EAD">
          <w:rPr>
            <w:sz w:val="24"/>
            <w:szCs w:val="24"/>
          </w:rPr>
          <w:delText>…</w:delText>
        </w:r>
        <w:r w:rsidDel="005B6EAD">
          <w:rPr>
            <w:rFonts w:ascii="宋体" w:eastAsia="宋体" w:hAnsi="宋体" w:cs="宋体"/>
            <w:sz w:val="24"/>
            <w:szCs w:val="24"/>
            <w:lang w:val="zh-TW" w:eastAsia="zh-TW"/>
          </w:rPr>
          <w:delText>（</w:delText>
        </w:r>
        <w:r w:rsidDel="005B6EAD">
          <w:rPr>
            <w:noProof/>
            <w:position w:val="-28"/>
            <w:sz w:val="24"/>
            <w:szCs w:val="24"/>
          </w:rPr>
          <w:drawing>
            <wp:inline distT="0" distB="0" distL="0" distR="0">
              <wp:extent cx="254635" cy="29400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7.pdf"/>
                      <pic:cNvPicPr/>
                    </pic:nvPicPr>
                    <pic:blipFill>
                      <a:blip r:embed="rId42" cstate="print">
                        <a:extLst/>
                      </a:blip>
                      <a:stretch>
                        <a:fillRect/>
                      </a:stretch>
                    </pic:blipFill>
                    <pic:spPr>
                      <a:xfrm>
                        <a:off x="0" y="0"/>
                        <a:ext cx="254635" cy="294005"/>
                      </a:xfrm>
                      <a:prstGeom prst="rect">
                        <a:avLst/>
                      </a:prstGeom>
                      <a:ln w="12700" cap="flat">
                        <a:noFill/>
                        <a:miter lim="400000"/>
                      </a:ln>
                      <a:effectLst/>
                    </pic:spPr>
                  </pic:pic>
                </a:graphicData>
              </a:graphic>
            </wp:inline>
          </w:drawing>
        </w:r>
        <w:r w:rsidDel="005B6EAD">
          <w:rPr>
            <w:sz w:val="24"/>
            <w:szCs w:val="24"/>
          </w:rPr>
          <w:delText>…</w:delText>
        </w:r>
        <w:r w:rsidDel="005B6EAD">
          <w:rPr>
            <w:noProof/>
            <w:position w:val="-24"/>
            <w:sz w:val="24"/>
            <w:szCs w:val="24"/>
          </w:rPr>
          <w:drawing>
            <wp:inline distT="0" distB="0" distL="0" distR="0">
              <wp:extent cx="270510" cy="27813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8.pdf"/>
                      <pic:cNvPicPr/>
                    </pic:nvPicPr>
                    <pic:blipFill>
                      <a:blip r:embed="rId43" cstate="print">
                        <a:extLst/>
                      </a:blip>
                      <a:stretch>
                        <a:fillRect/>
                      </a:stretch>
                    </pic:blipFill>
                    <pic:spPr>
                      <a:xfrm>
                        <a:off x="0" y="0"/>
                        <a:ext cx="270510" cy="278130"/>
                      </a:xfrm>
                      <a:prstGeom prst="rect">
                        <a:avLst/>
                      </a:prstGeom>
                      <a:ln w="12700" cap="flat">
                        <a:noFill/>
                        <a:miter lim="400000"/>
                      </a:ln>
                      <a:effectLst/>
                    </pic:spPr>
                  </pic:pic>
                </a:graphicData>
              </a:graphic>
            </wp:inline>
          </w:drawing>
        </w:r>
        <w:r w:rsidDel="005B6EAD">
          <w:rPr>
            <w:rFonts w:ascii="宋体" w:eastAsia="宋体" w:hAnsi="宋体" w:cs="宋体"/>
            <w:sz w:val="24"/>
            <w:szCs w:val="24"/>
            <w:lang w:val="zh-TW" w:eastAsia="zh-TW"/>
          </w:rPr>
          <w:delText>），</w:delText>
        </w:r>
        <w:r w:rsidDel="005B6EAD">
          <w:rPr>
            <w:sz w:val="24"/>
            <w:szCs w:val="24"/>
          </w:rPr>
          <w:delText>V</w:delText>
        </w:r>
        <w:r w:rsidDel="005B6EAD">
          <w:rPr>
            <w:rFonts w:ascii="宋体" w:eastAsia="宋体" w:hAnsi="宋体" w:cs="宋体"/>
            <w:sz w:val="24"/>
            <w:szCs w:val="24"/>
            <w:lang w:val="zh-TW" w:eastAsia="zh-TW"/>
          </w:rPr>
          <w:delText>）</w:delText>
        </w:r>
      </w:del>
      <w:r>
        <w:rPr>
          <w:rFonts w:ascii="宋体" w:eastAsia="宋体" w:hAnsi="宋体" w:cs="宋体"/>
          <w:sz w:val="24"/>
          <w:szCs w:val="24"/>
          <w:lang w:val="zh-TW" w:eastAsia="zh-TW"/>
        </w:rPr>
        <w:t>作为深度学习的数据。</w:t>
      </w:r>
    </w:p>
    <w:p w:rsidR="006C47F3" w:rsidRDefault="00656001">
      <w:pPr>
        <w:pStyle w:val="ListParagraph1"/>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w:t>
      </w:r>
      <w:del w:id="250" w:author="Administrator" w:date="2015-12-25T15:02:00Z">
        <w:r w:rsidDel="00F12639">
          <w:rPr>
            <w:rFonts w:ascii="宋体" w:eastAsia="宋体" w:hAnsi="宋体" w:cs="宋体"/>
            <w:sz w:val="24"/>
            <w:szCs w:val="24"/>
            <w:lang w:val="zh-TW" w:eastAsia="zh-TW"/>
          </w:rPr>
          <w:delText>利用深度学习网络将归一化够的评价数据输入到深度学习网络中</w:delText>
        </w:r>
      </w:del>
      <w:ins w:id="251" w:author="Administrator" w:date="2015-12-25T15:02:00Z">
        <w:r w:rsidR="00F12639">
          <w:rPr>
            <w:rFonts w:ascii="宋体" w:eastAsia="宋体" w:hAnsi="宋体" w:cs="宋体"/>
            <w:sz w:val="24"/>
            <w:szCs w:val="24"/>
            <w:lang w:val="zh-TW" w:eastAsia="zh-TW"/>
          </w:rPr>
          <w:t>利用深度学习网络将归一化</w:t>
        </w:r>
        <w:r w:rsidR="00F12639">
          <w:rPr>
            <w:rFonts w:ascii="宋体" w:eastAsia="宋体" w:hAnsi="宋体" w:cs="宋体" w:hint="eastAsia"/>
            <w:sz w:val="24"/>
            <w:szCs w:val="24"/>
            <w:lang w:val="zh-TW"/>
          </w:rPr>
          <w:t>后</w:t>
        </w:r>
        <w:r w:rsidR="00F12639">
          <w:rPr>
            <w:rFonts w:ascii="宋体" w:eastAsia="宋体" w:hAnsi="宋体" w:cs="宋体"/>
            <w:sz w:val="24"/>
            <w:szCs w:val="24"/>
            <w:lang w:val="zh-TW" w:eastAsia="zh-TW"/>
          </w:rPr>
          <w:t>的评价数据输入到深度学习网络中</w:t>
        </w:r>
      </w:ins>
      <w:r>
        <w:rPr>
          <w:rFonts w:ascii="宋体" w:eastAsia="宋体" w:hAnsi="宋体" w:cs="宋体"/>
          <w:sz w:val="24"/>
          <w:szCs w:val="24"/>
          <w:lang w:val="zh-TW" w:eastAsia="zh-TW"/>
        </w:rPr>
        <w:t>，前两层为卷积层，每个卷积层后均有降采样层，对卷积层的输出进行最大值</w:t>
      </w:r>
      <w:r>
        <w:rPr>
          <w:rFonts w:ascii="宋体" w:eastAsia="宋体" w:hAnsi="宋体" w:cs="宋体"/>
          <w:sz w:val="24"/>
          <w:szCs w:val="24"/>
        </w:rPr>
        <w:t>-</w:t>
      </w:r>
      <w:r>
        <w:rPr>
          <w:rFonts w:ascii="宋体" w:eastAsia="宋体" w:hAnsi="宋体" w:cs="宋体"/>
          <w:sz w:val="24"/>
          <w:szCs w:val="24"/>
          <w:lang w:val="zh-TW" w:eastAsia="zh-TW"/>
        </w:rPr>
        <w:t>降采样后两层为全连接层，其中最后一层为</w:t>
      </w:r>
      <w:proofErr w:type="spellStart"/>
      <w:r>
        <w:rPr>
          <w:rFonts w:ascii="宋体" w:eastAsia="宋体" w:hAnsi="宋体" w:cs="宋体"/>
          <w:sz w:val="24"/>
          <w:szCs w:val="24"/>
        </w:rPr>
        <w:t>softmax</w:t>
      </w:r>
      <w:proofErr w:type="spellEnd"/>
      <w:r>
        <w:rPr>
          <w:rFonts w:ascii="宋体" w:eastAsia="宋体" w:hAnsi="宋体" w:cs="宋体"/>
          <w:sz w:val="24"/>
          <w:szCs w:val="24"/>
          <w:lang w:val="zh-TW" w:eastAsia="zh-TW"/>
        </w:rPr>
        <w:t>层，由此输出与给定的企业信用度</w:t>
      </w:r>
      <w:ins w:id="252" w:author="Administrator" w:date="2015-12-25T14:38:00Z">
        <w:r w:rsidR="005B6EAD" w:rsidRPr="005B6EAD">
          <w:rPr>
            <w:rFonts w:cs="Times New Roman"/>
            <w:kern w:val="0"/>
            <w:position w:val="-14"/>
            <w:sz w:val="24"/>
            <w:szCs w:val="24"/>
            <w:lang w:val="zh-CN"/>
            <w:rPrChange w:id="253" w:author="Administrator" w:date="2015-12-25T14:39:00Z">
              <w:rPr>
                <w:rFonts w:cs="Times New Roman"/>
                <w:kern w:val="0"/>
                <w:position w:val="-10"/>
                <w:sz w:val="24"/>
                <w:szCs w:val="24"/>
                <w:lang w:val="zh-CN"/>
              </w:rPr>
            </w:rPrChange>
          </w:rPr>
          <w:object w:dxaOrig="660" w:dyaOrig="380">
            <v:shape id="_x0000_i1032" type="#_x0000_t75" style="width:43.2pt;height:25.05pt" o:ole="">
              <v:imagedata r:id="rId8" o:title=""/>
            </v:shape>
            <o:OLEObject Type="Embed" ProgID="Equation.3" ShapeID="_x0000_i1032" DrawAspect="Content" ObjectID="_1512562832" r:id="rId44"/>
          </w:object>
        </w:r>
      </w:ins>
      <w:del w:id="254" w:author="Administrator" w:date="2015-12-25T14:39:00Z">
        <w:r w:rsidDel="005B6EAD">
          <w:rPr>
            <w:rFonts w:ascii="宋体" w:eastAsia="宋体" w:hAnsi="宋体" w:cs="宋体"/>
            <w:sz w:val="24"/>
            <w:szCs w:val="24"/>
          </w:rPr>
          <w:delText>C</w:delText>
        </w:r>
        <w:r w:rsidDel="005B6EAD">
          <w:rPr>
            <w:rFonts w:ascii="宋体" w:eastAsia="宋体" w:hAnsi="宋体" w:cs="宋体"/>
            <w:sz w:val="24"/>
            <w:szCs w:val="24"/>
            <w:vertAlign w:val="subscript"/>
          </w:rPr>
          <w:delText>real(k)</w:delText>
        </w:r>
      </w:del>
      <w:r>
        <w:rPr>
          <w:rFonts w:ascii="宋体" w:eastAsia="宋体" w:hAnsi="宋体" w:cs="宋体"/>
          <w:sz w:val="24"/>
          <w:szCs w:val="24"/>
          <w:lang w:val="zh-TW" w:eastAsia="zh-TW"/>
        </w:rPr>
        <w:t>对应的</w:t>
      </w:r>
      <w:proofErr w:type="spellStart"/>
      <w:r>
        <w:rPr>
          <w:rFonts w:ascii="宋体" w:eastAsia="宋体" w:hAnsi="宋体" w:cs="宋体"/>
          <w:sz w:val="24"/>
          <w:szCs w:val="24"/>
        </w:rPr>
        <w:t>i</w:t>
      </w:r>
      <w:proofErr w:type="spellEnd"/>
      <w:r>
        <w:rPr>
          <w:rFonts w:ascii="宋体" w:eastAsia="宋体" w:hAnsi="宋体" w:cs="宋体"/>
          <w:sz w:val="24"/>
          <w:szCs w:val="24"/>
          <w:lang w:val="zh-TW" w:eastAsia="zh-TW"/>
        </w:rPr>
        <w:t>维特征</w:t>
      </w:r>
      <w:ins w:id="255" w:author="Administrator" w:date="2015-12-25T14:39:00Z">
        <w:r w:rsidR="005B6EAD" w:rsidRPr="005B6EAD">
          <w:rPr>
            <w:rFonts w:cs="Times New Roman"/>
            <w:kern w:val="0"/>
            <w:position w:val="-14"/>
            <w:sz w:val="24"/>
            <w:szCs w:val="24"/>
            <w:lang w:val="zh-CN"/>
          </w:rPr>
          <w:object w:dxaOrig="700" w:dyaOrig="380">
            <v:shape id="_x0000_i1033" type="#_x0000_t75" style="width:45.7pt;height:25.05pt" o:ole="">
              <v:imagedata r:id="rId10" o:title=""/>
            </v:shape>
            <o:OLEObject Type="Embed" ProgID="Equation.3" ShapeID="_x0000_i1033" DrawAspect="Content" ObjectID="_1512562833" r:id="rId45"/>
          </w:object>
        </w:r>
      </w:ins>
      <w:del w:id="256" w:author="Administrator" w:date="2015-12-25T14:39:00Z">
        <w:r w:rsidDel="005B6EAD">
          <w:rPr>
            <w:rFonts w:ascii="宋体" w:eastAsia="宋体" w:hAnsi="宋体" w:cs="宋体"/>
            <w:sz w:val="24"/>
            <w:szCs w:val="24"/>
          </w:rPr>
          <w:delText>C</w:delText>
        </w:r>
        <w:r w:rsidDel="005B6EAD">
          <w:rPr>
            <w:rFonts w:ascii="宋体" w:eastAsia="宋体" w:hAnsi="宋体" w:cs="宋体"/>
            <w:sz w:val="24"/>
            <w:szCs w:val="24"/>
            <w:vertAlign w:val="subscript"/>
          </w:rPr>
          <w:delText>pred(k)</w:delText>
        </w:r>
      </w:del>
      <w:r>
        <w:rPr>
          <w:rFonts w:ascii="宋体" w:eastAsia="宋体" w:hAnsi="宋体" w:cs="宋体"/>
          <w:sz w:val="24"/>
          <w:szCs w:val="24"/>
          <w:lang w:val="zh-TW" w:eastAsia="zh-TW"/>
        </w:rPr>
        <w:t>，其中</w:t>
      </w:r>
      <w:ins w:id="257" w:author="Administrator" w:date="2015-12-25T14:40:00Z">
        <w:r w:rsidR="005B6EAD" w:rsidRPr="005B6EAD">
          <w:rPr>
            <w:rFonts w:cs="Times New Roman"/>
            <w:kern w:val="0"/>
            <w:position w:val="-14"/>
            <w:sz w:val="24"/>
            <w:szCs w:val="24"/>
            <w:lang w:val="zh-CN"/>
          </w:rPr>
          <w:object w:dxaOrig="660" w:dyaOrig="380">
            <v:shape id="_x0000_i1034" type="#_x0000_t75" style="width:43.2pt;height:25.05pt" o:ole="">
              <v:imagedata r:id="rId8" o:title=""/>
            </v:shape>
            <o:OLEObject Type="Embed" ProgID="Equation.3" ShapeID="_x0000_i1034" DrawAspect="Content" ObjectID="_1512562834" r:id="rId46"/>
          </w:object>
        </w:r>
      </w:ins>
      <w:del w:id="258" w:author="Administrator" w:date="2015-12-25T14:40:00Z">
        <w:r w:rsidDel="005B6EAD">
          <w:rPr>
            <w:rFonts w:ascii="宋体" w:eastAsia="宋体" w:hAnsi="宋体" w:cs="宋体"/>
            <w:sz w:val="24"/>
            <w:szCs w:val="24"/>
          </w:rPr>
          <w:delText>C</w:delText>
        </w:r>
        <w:r w:rsidDel="005B6EAD">
          <w:rPr>
            <w:rFonts w:ascii="宋体" w:eastAsia="宋体" w:hAnsi="宋体" w:cs="宋体"/>
            <w:sz w:val="24"/>
            <w:szCs w:val="24"/>
            <w:vertAlign w:val="subscript"/>
          </w:rPr>
          <w:delText>real(k)</w:delText>
        </w:r>
      </w:del>
      <w:r>
        <w:rPr>
          <w:rFonts w:ascii="宋体" w:eastAsia="宋体" w:hAnsi="宋体" w:cs="宋体"/>
          <w:sz w:val="24"/>
          <w:szCs w:val="24"/>
          <w:lang w:val="zh-TW" w:eastAsia="zh-TW"/>
        </w:rPr>
        <w:t>为企业评价指标信息总和。</w:t>
      </w:r>
    </w:p>
    <w:p w:rsidR="006C47F3" w:rsidRDefault="00656001">
      <w:pPr>
        <w:pStyle w:val="ListParagraph1"/>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4</w:t>
      </w:r>
      <w:r>
        <w:rPr>
          <w:rFonts w:ascii="宋体" w:eastAsia="宋体" w:hAnsi="宋体" w:cs="宋体"/>
          <w:sz w:val="24"/>
          <w:szCs w:val="24"/>
          <w:lang w:val="zh-TW" w:eastAsia="zh-TW"/>
        </w:rPr>
        <w:t>）通过下面的目标函数来训练网络，不断逼近：</w:t>
      </w:r>
    </w:p>
    <w:p w:rsidR="006C47F3" w:rsidRDefault="005B6EAD">
      <w:pPr>
        <w:pStyle w:val="ListParagraph1"/>
        <w:ind w:left="420" w:firstLine="0"/>
        <w:jc w:val="center"/>
        <w:rPr>
          <w:rFonts w:ascii="宋体" w:eastAsia="宋体" w:hAnsi="宋体" w:cs="宋体"/>
          <w:sz w:val="24"/>
          <w:szCs w:val="24"/>
        </w:rPr>
      </w:pPr>
      <w:ins w:id="259" w:author="Administrator" w:date="2015-12-25T14:42:00Z">
        <w:r w:rsidRPr="006D5206">
          <w:rPr>
            <w:rFonts w:ascii="宋体" w:cs="Times New Roman"/>
            <w:bCs/>
            <w:position w:val="-28"/>
            <w:sz w:val="24"/>
            <w:szCs w:val="24"/>
          </w:rPr>
          <w:object w:dxaOrig="2659" w:dyaOrig="680">
            <v:shape id="图片 9" o:spid="_x0000_i1035" type="#_x0000_t75" style="width:132.75pt;height:33.8pt" o:ole="">
              <v:imagedata r:id="rId47" o:title=""/>
            </v:shape>
            <o:OLEObject Type="Embed" ProgID="Equation.3" ShapeID="图片 9" DrawAspect="Content" ObjectID="_1512562835" r:id="rId48"/>
          </w:object>
        </w:r>
      </w:ins>
      <w:del w:id="260" w:author="Administrator" w:date="2015-12-25T14:42:00Z">
        <w:r w:rsidR="00656001" w:rsidDel="005B6EAD">
          <w:rPr>
            <w:rFonts w:ascii="宋体" w:eastAsia="宋体" w:hAnsi="宋体" w:cs="宋体"/>
            <w:noProof/>
            <w:position w:val="-56"/>
            <w:sz w:val="24"/>
            <w:szCs w:val="24"/>
          </w:rPr>
          <w:drawing>
            <wp:inline distT="0" distB="0" distL="0" distR="0">
              <wp:extent cx="1685925" cy="42926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9.pdf"/>
                      <pic:cNvPicPr/>
                    </pic:nvPicPr>
                    <pic:blipFill>
                      <a:blip r:embed="rId49" cstate="print">
                        <a:extLst/>
                      </a:blip>
                      <a:stretch>
                        <a:fillRect/>
                      </a:stretch>
                    </pic:blipFill>
                    <pic:spPr>
                      <a:xfrm>
                        <a:off x="0" y="0"/>
                        <a:ext cx="1685925" cy="429260"/>
                      </a:xfrm>
                      <a:prstGeom prst="rect">
                        <a:avLst/>
                      </a:prstGeom>
                      <a:ln w="12700" cap="flat">
                        <a:noFill/>
                        <a:miter lim="400000"/>
                      </a:ln>
                      <a:effectLst/>
                    </pic:spPr>
                  </pic:pic>
                </a:graphicData>
              </a:graphic>
            </wp:inline>
          </w:drawing>
        </w:r>
      </w:del>
    </w:p>
    <w:p w:rsidR="006C47F3" w:rsidRDefault="00656001">
      <w:pPr>
        <w:pStyle w:val="ListParagraph1"/>
        <w:ind w:left="420" w:firstLine="0"/>
        <w:rPr>
          <w:rFonts w:ascii="宋体" w:eastAsia="宋体" w:hAnsi="宋体" w:cs="宋体"/>
          <w:sz w:val="24"/>
          <w:szCs w:val="24"/>
        </w:rPr>
      </w:pPr>
      <w:r>
        <w:rPr>
          <w:rFonts w:ascii="宋体" w:eastAsia="宋体" w:hAnsi="宋体" w:cs="宋体"/>
          <w:sz w:val="24"/>
          <w:szCs w:val="24"/>
          <w:lang w:val="zh-TW" w:eastAsia="zh-TW"/>
        </w:rPr>
        <w:lastRenderedPageBreak/>
        <w:t>（</w:t>
      </w:r>
      <w:r>
        <w:rPr>
          <w:rFonts w:ascii="宋体" w:eastAsia="宋体" w:hAnsi="宋体" w:cs="宋体"/>
          <w:sz w:val="24"/>
          <w:szCs w:val="24"/>
        </w:rPr>
        <w:t>5</w:t>
      </w:r>
      <w:r>
        <w:rPr>
          <w:rFonts w:ascii="宋体" w:eastAsia="宋体" w:hAnsi="宋体" w:cs="宋体"/>
          <w:sz w:val="24"/>
          <w:szCs w:val="24"/>
          <w:lang w:val="zh-TW" w:eastAsia="zh-TW"/>
        </w:rPr>
        <w:t>）当目标函数停止收敛或者网络训练迭代次数超过设定值</w:t>
      </w:r>
      <w:r>
        <w:rPr>
          <w:rFonts w:ascii="宋体" w:eastAsia="宋体" w:hAnsi="宋体" w:cs="宋体"/>
          <w:sz w:val="24"/>
          <w:szCs w:val="24"/>
        </w:rPr>
        <w:t>N</w:t>
      </w:r>
      <w:r>
        <w:rPr>
          <w:rFonts w:ascii="宋体" w:eastAsia="宋体" w:hAnsi="宋体" w:cs="宋体"/>
          <w:sz w:val="24"/>
          <w:szCs w:val="24"/>
          <w:lang w:val="zh-TW" w:eastAsia="zh-TW"/>
        </w:rPr>
        <w:t>时，则停止训练。</w:t>
      </w:r>
    </w:p>
    <w:p w:rsidR="006C47F3" w:rsidRDefault="00656001">
      <w:pPr>
        <w:pStyle w:val="ListParagraph1"/>
        <w:rPr>
          <w:rFonts w:ascii="宋体" w:eastAsia="宋体" w:hAnsi="宋体" w:cs="宋体"/>
          <w:sz w:val="24"/>
          <w:szCs w:val="24"/>
        </w:rPr>
      </w:pPr>
      <w:r>
        <w:rPr>
          <w:rFonts w:ascii="宋体" w:eastAsia="宋体" w:hAnsi="宋体" w:cs="宋体"/>
          <w:sz w:val="24"/>
          <w:szCs w:val="24"/>
          <w:lang w:val="zh-TW" w:eastAsia="zh-TW"/>
        </w:rPr>
        <w:t>其中，降采样时采用一个大小为</w:t>
      </w:r>
      <w:r>
        <w:rPr>
          <w:rFonts w:ascii="宋体" w:eastAsia="宋体" w:hAnsi="宋体" w:cs="宋体"/>
          <w:sz w:val="24"/>
          <w:szCs w:val="24"/>
        </w:rPr>
        <w:t>n*n</w:t>
      </w:r>
      <w:r>
        <w:rPr>
          <w:rFonts w:ascii="宋体" w:eastAsia="宋体" w:hAnsi="宋体" w:cs="宋体"/>
          <w:sz w:val="24"/>
          <w:szCs w:val="24"/>
          <w:lang w:val="zh-TW" w:eastAsia="zh-TW"/>
        </w:rPr>
        <w:t>（</w:t>
      </w:r>
      <w:r>
        <w:rPr>
          <w:rFonts w:ascii="宋体" w:eastAsia="宋体" w:hAnsi="宋体" w:cs="宋体"/>
          <w:sz w:val="24"/>
          <w:szCs w:val="24"/>
        </w:rPr>
        <w:t>500*500</w:t>
      </w:r>
      <w:r>
        <w:rPr>
          <w:rFonts w:ascii="宋体" w:eastAsia="宋体" w:hAnsi="宋体" w:cs="宋体"/>
          <w:sz w:val="24"/>
          <w:szCs w:val="24"/>
          <w:lang w:val="zh-TW" w:eastAsia="zh-TW"/>
        </w:rPr>
        <w:t>）的采样窗，按照步长</w:t>
      </w:r>
      <w:r>
        <w:rPr>
          <w:rFonts w:ascii="宋体" w:eastAsia="宋体" w:hAnsi="宋体" w:cs="宋体"/>
          <w:sz w:val="24"/>
          <w:szCs w:val="24"/>
        </w:rPr>
        <w:t>s=2</w:t>
      </w:r>
      <w:r>
        <w:rPr>
          <w:rFonts w:ascii="宋体" w:eastAsia="宋体" w:hAnsi="宋体" w:cs="宋体"/>
          <w:sz w:val="24"/>
          <w:szCs w:val="24"/>
          <w:lang w:val="zh-TW" w:eastAsia="zh-TW"/>
        </w:rPr>
        <w:t>扫描：先按行从左至右，再按列从上至下遍历整个卷积层大小为</w:t>
      </w:r>
      <w:r>
        <w:rPr>
          <w:rFonts w:ascii="宋体" w:eastAsia="宋体" w:hAnsi="宋体" w:cs="宋体"/>
          <w:sz w:val="24"/>
          <w:szCs w:val="24"/>
        </w:rPr>
        <w:t>m*m</w:t>
      </w:r>
      <w:r>
        <w:rPr>
          <w:rFonts w:ascii="宋体" w:eastAsia="宋体" w:hAnsi="宋体" w:cs="宋体"/>
          <w:sz w:val="24"/>
          <w:szCs w:val="24"/>
          <w:lang w:val="zh-TW" w:eastAsia="zh-TW"/>
        </w:rPr>
        <w:t>（</w:t>
      </w:r>
      <w:r>
        <w:rPr>
          <w:rFonts w:ascii="宋体" w:eastAsia="宋体" w:hAnsi="宋体" w:cs="宋体"/>
          <w:sz w:val="24"/>
          <w:szCs w:val="24"/>
        </w:rPr>
        <w:t>32*32</w:t>
      </w:r>
      <w:r>
        <w:rPr>
          <w:rFonts w:ascii="宋体" w:eastAsia="宋体" w:hAnsi="宋体" w:cs="宋体"/>
          <w:sz w:val="24"/>
          <w:szCs w:val="24"/>
          <w:lang w:val="zh-TW" w:eastAsia="zh-TW"/>
        </w:rPr>
        <w:t>）的输出，扫描时在每个采样窗中，取其中</w:t>
      </w:r>
      <w:r>
        <w:rPr>
          <w:rFonts w:ascii="宋体" w:eastAsia="宋体" w:hAnsi="宋体" w:cs="宋体"/>
          <w:sz w:val="24"/>
          <w:szCs w:val="24"/>
        </w:rPr>
        <w:t>n*n</w:t>
      </w:r>
      <w:r>
        <w:rPr>
          <w:rFonts w:ascii="宋体" w:eastAsia="宋体" w:hAnsi="宋体" w:cs="宋体"/>
          <w:sz w:val="24"/>
          <w:szCs w:val="24"/>
          <w:lang w:val="zh-TW" w:eastAsia="zh-TW"/>
        </w:rPr>
        <w:t>个值的最大值作为采样值，把每个采样值按照扫描次序组成一个</w:t>
      </w:r>
      <w:r>
        <w:rPr>
          <w:rFonts w:ascii="宋体" w:eastAsia="宋体" w:hAnsi="宋体" w:cs="宋体"/>
          <w:sz w:val="24"/>
          <w:szCs w:val="24"/>
        </w:rPr>
        <w:t>(m/s)*(m/s)</w:t>
      </w:r>
      <w:r>
        <w:rPr>
          <w:rFonts w:ascii="宋体" w:eastAsia="宋体" w:hAnsi="宋体" w:cs="宋体"/>
          <w:sz w:val="24"/>
          <w:szCs w:val="24"/>
          <w:lang w:val="zh-TW" w:eastAsia="zh-TW"/>
        </w:rPr>
        <w:t>大小的降采样输出，特殊情况下步长</w:t>
      </w:r>
      <w:r>
        <w:rPr>
          <w:rFonts w:ascii="宋体" w:eastAsia="宋体" w:hAnsi="宋体" w:cs="宋体"/>
          <w:sz w:val="24"/>
          <w:szCs w:val="24"/>
        </w:rPr>
        <w:t>s</w:t>
      </w:r>
      <w:r>
        <w:rPr>
          <w:rFonts w:ascii="宋体" w:eastAsia="宋体" w:hAnsi="宋体" w:cs="宋体"/>
          <w:sz w:val="24"/>
          <w:szCs w:val="24"/>
          <w:lang w:val="zh-TW" w:eastAsia="zh-TW"/>
        </w:rPr>
        <w:t>为</w:t>
      </w:r>
      <w:r>
        <w:rPr>
          <w:rFonts w:ascii="宋体" w:eastAsia="宋体" w:hAnsi="宋体" w:cs="宋体"/>
          <w:sz w:val="24"/>
          <w:szCs w:val="24"/>
        </w:rPr>
        <w:t>1</w:t>
      </w:r>
      <w:r>
        <w:rPr>
          <w:rFonts w:ascii="宋体" w:eastAsia="宋体" w:hAnsi="宋体" w:cs="宋体"/>
          <w:sz w:val="24"/>
          <w:szCs w:val="24"/>
          <w:lang w:val="zh-TW" w:eastAsia="zh-TW"/>
        </w:rPr>
        <w:t>时，降采样的结果的尺寸与输入相同。</w:t>
      </w:r>
    </w:p>
    <w:p w:rsidR="006C47F3" w:rsidRDefault="00656001">
      <w:pPr>
        <w:pStyle w:val="ListParagraph1"/>
        <w:ind w:left="420" w:firstLine="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6</w:t>
      </w:r>
      <w:r>
        <w:rPr>
          <w:rFonts w:ascii="宋体" w:eastAsia="宋体" w:hAnsi="宋体" w:cs="宋体"/>
          <w:sz w:val="24"/>
          <w:szCs w:val="24"/>
          <w:lang w:val="zh-TW" w:eastAsia="zh-TW"/>
        </w:rPr>
        <w:t>）通过</w:t>
      </w:r>
      <w:r>
        <w:rPr>
          <w:rFonts w:ascii="宋体" w:eastAsia="宋体" w:hAnsi="宋体" w:cs="宋体"/>
          <w:sz w:val="24"/>
          <w:szCs w:val="24"/>
        </w:rPr>
        <w:t>Wake-Sleep</w:t>
      </w:r>
      <w:r>
        <w:rPr>
          <w:rFonts w:ascii="宋体" w:eastAsia="宋体" w:hAnsi="宋体" w:cs="宋体"/>
          <w:sz w:val="24"/>
          <w:szCs w:val="24"/>
          <w:lang w:val="zh-TW" w:eastAsia="zh-TW"/>
        </w:rPr>
        <w:t>算法调整每层的权重</w:t>
      </w:r>
    </w:p>
    <w:p w:rsidR="006C47F3" w:rsidRDefault="00656001">
      <w:pPr>
        <w:pStyle w:val="ListParagraph1"/>
        <w:ind w:firstLine="480"/>
        <w:rPr>
          <w:rFonts w:ascii="宋体" w:eastAsia="宋体" w:hAnsi="宋体" w:cs="宋体"/>
          <w:sz w:val="24"/>
          <w:szCs w:val="24"/>
        </w:rPr>
      </w:pPr>
      <w:r>
        <w:rPr>
          <w:rFonts w:ascii="宋体" w:eastAsia="宋体" w:hAnsi="宋体" w:cs="宋体"/>
          <w:sz w:val="24"/>
          <w:szCs w:val="24"/>
          <w:lang w:val="zh-TW" w:eastAsia="zh-TW"/>
        </w:rPr>
        <w:t>当所有层训练完后，使用</w:t>
      </w:r>
      <w:r>
        <w:rPr>
          <w:rFonts w:ascii="宋体" w:eastAsia="宋体" w:hAnsi="宋体" w:cs="宋体"/>
          <w:sz w:val="24"/>
          <w:szCs w:val="24"/>
        </w:rPr>
        <w:t>Wake-Sleep</w:t>
      </w:r>
      <w:r>
        <w:rPr>
          <w:rFonts w:ascii="宋体" w:eastAsia="宋体" w:hAnsi="宋体" w:cs="宋体"/>
          <w:sz w:val="24"/>
          <w:szCs w:val="24"/>
          <w:lang w:val="zh-TW" w:eastAsia="zh-TW"/>
        </w:rPr>
        <w:t>算法进行调优，将除最顶层的其它层间的权重变为双向的。向上的权重用于</w:t>
      </w:r>
      <w:del w:id="261" w:author="Administrator" w:date="2015-12-25T14:42:00Z">
        <w:r w:rsidDel="00B5089C">
          <w:rPr>
            <w:rFonts w:ascii="宋体" w:eastAsia="宋体" w:hAnsi="宋体" w:cs="宋体"/>
            <w:sz w:val="24"/>
            <w:szCs w:val="24"/>
          </w:rPr>
          <w:delText>”</w:delText>
        </w:r>
      </w:del>
      <w:r>
        <w:rPr>
          <w:rFonts w:ascii="宋体" w:eastAsia="宋体" w:hAnsi="宋体" w:cs="宋体"/>
          <w:sz w:val="24"/>
          <w:szCs w:val="24"/>
          <w:lang w:val="zh-TW" w:eastAsia="zh-TW"/>
        </w:rPr>
        <w:t>认知</w:t>
      </w:r>
      <w:del w:id="262" w:author="Administrator" w:date="2015-12-25T14:42:00Z">
        <w:r w:rsidDel="00B5089C">
          <w:rPr>
            <w:rFonts w:ascii="宋体" w:eastAsia="宋体" w:hAnsi="宋体" w:cs="宋体"/>
            <w:sz w:val="24"/>
            <w:szCs w:val="24"/>
          </w:rPr>
          <w:delText>“</w:delText>
        </w:r>
      </w:del>
      <w:r>
        <w:rPr>
          <w:rFonts w:ascii="宋体" w:eastAsia="宋体" w:hAnsi="宋体" w:cs="宋体"/>
          <w:sz w:val="24"/>
          <w:szCs w:val="24"/>
          <w:lang w:val="zh-TW" w:eastAsia="zh-TW"/>
        </w:rPr>
        <w:t>，向下的权重用于</w:t>
      </w:r>
      <w:del w:id="263" w:author="Administrator" w:date="2015-12-25T14:42:00Z">
        <w:r w:rsidDel="00B5089C">
          <w:rPr>
            <w:rFonts w:ascii="宋体" w:eastAsia="宋体" w:hAnsi="宋体" w:cs="宋体"/>
            <w:sz w:val="24"/>
            <w:szCs w:val="24"/>
          </w:rPr>
          <w:delText>”</w:delText>
        </w:r>
      </w:del>
      <w:r>
        <w:rPr>
          <w:rFonts w:ascii="宋体" w:eastAsia="宋体" w:hAnsi="宋体" w:cs="宋体"/>
          <w:sz w:val="24"/>
          <w:szCs w:val="24"/>
          <w:lang w:val="zh-TW" w:eastAsia="zh-TW"/>
        </w:rPr>
        <w:t>生成</w:t>
      </w:r>
      <w:del w:id="264" w:author="Administrator" w:date="2015-12-25T14:42:00Z">
        <w:r w:rsidDel="00B5089C">
          <w:rPr>
            <w:rFonts w:ascii="宋体" w:eastAsia="宋体" w:hAnsi="宋体" w:cs="宋体"/>
            <w:sz w:val="24"/>
            <w:szCs w:val="24"/>
          </w:rPr>
          <w:delText>“</w:delText>
        </w:r>
        <w:r w:rsidDel="00B5089C">
          <w:rPr>
            <w:rFonts w:ascii="宋体" w:eastAsia="宋体" w:hAnsi="宋体" w:cs="宋体"/>
            <w:sz w:val="24"/>
            <w:szCs w:val="24"/>
            <w:lang w:val="zh-TW" w:eastAsia="zh-TW"/>
          </w:rPr>
          <w:delText>。</w:delText>
        </w:r>
      </w:del>
      <w:ins w:id="265" w:author="Administrator" w:date="2015-12-25T14:42:00Z">
        <w:r w:rsidR="00B5089C">
          <w:rPr>
            <w:rFonts w:ascii="宋体" w:eastAsia="宋体" w:hAnsi="宋体" w:cs="宋体"/>
            <w:sz w:val="24"/>
            <w:szCs w:val="24"/>
            <w:lang w:val="zh-TW" w:eastAsia="zh-TW"/>
          </w:rPr>
          <w:t>。</w:t>
        </w:r>
      </w:ins>
      <w:r>
        <w:rPr>
          <w:rFonts w:ascii="宋体" w:eastAsia="宋体" w:hAnsi="宋体" w:cs="宋体"/>
          <w:sz w:val="24"/>
          <w:szCs w:val="24"/>
          <w:lang w:val="zh-TW" w:eastAsia="zh-TW"/>
        </w:rPr>
        <w:t>然后使用</w:t>
      </w:r>
      <w:r>
        <w:rPr>
          <w:rFonts w:ascii="宋体" w:eastAsia="宋体" w:hAnsi="宋体" w:cs="宋体"/>
          <w:sz w:val="24"/>
          <w:szCs w:val="24"/>
        </w:rPr>
        <w:t>Wake-Sleep</w:t>
      </w:r>
      <w:r>
        <w:rPr>
          <w:rFonts w:ascii="宋体" w:eastAsia="宋体" w:hAnsi="宋体" w:cs="宋体"/>
          <w:sz w:val="24"/>
          <w:szCs w:val="24"/>
          <w:lang w:val="zh-TW" w:eastAsia="zh-TW"/>
        </w:rPr>
        <w:t>算法调整所有的权重。让认知和生成达成一致，也就是保证生成的最顶层表示能够尽可能正确的复原底层的结点。</w:t>
      </w:r>
    </w:p>
    <w:p w:rsidR="006C47F3" w:rsidRDefault="00656001">
      <w:pPr>
        <w:ind w:firstLine="478"/>
        <w:rPr>
          <w:rFonts w:ascii="宋体" w:eastAsia="宋体" w:hAnsi="宋体" w:cs="宋体"/>
          <w:sz w:val="24"/>
          <w:szCs w:val="24"/>
          <w:lang w:eastAsia="zh-CN"/>
        </w:rPr>
      </w:pPr>
      <w:r>
        <w:rPr>
          <w:rFonts w:ascii="宋体" w:eastAsia="宋体" w:hAnsi="宋体" w:cs="宋体"/>
          <w:sz w:val="24"/>
          <w:szCs w:val="24"/>
          <w:lang w:val="zh-TW" w:eastAsia="zh-TW"/>
        </w:rPr>
        <w:t>（</w:t>
      </w:r>
      <w:r>
        <w:rPr>
          <w:rFonts w:ascii="宋体" w:eastAsia="宋体" w:hAnsi="宋体" w:cs="宋体"/>
          <w:sz w:val="24"/>
          <w:szCs w:val="24"/>
          <w:lang w:eastAsia="zh-CN"/>
        </w:rPr>
        <w:t>6.1</w:t>
      </w:r>
      <w:r>
        <w:rPr>
          <w:rFonts w:ascii="宋体" w:eastAsia="宋体" w:hAnsi="宋体" w:cs="宋体"/>
          <w:sz w:val="24"/>
          <w:szCs w:val="24"/>
          <w:lang w:val="zh-TW" w:eastAsia="zh-TW"/>
        </w:rPr>
        <w:t>）</w:t>
      </w:r>
      <w:r>
        <w:rPr>
          <w:rFonts w:ascii="宋体" w:eastAsia="宋体" w:hAnsi="宋体" w:cs="宋体"/>
          <w:sz w:val="24"/>
          <w:szCs w:val="24"/>
          <w:lang w:eastAsia="zh-CN"/>
        </w:rPr>
        <w:t>wake</w:t>
      </w:r>
      <w:r>
        <w:rPr>
          <w:rFonts w:ascii="宋体" w:eastAsia="宋体" w:hAnsi="宋体" w:cs="宋体"/>
          <w:sz w:val="24"/>
          <w:szCs w:val="24"/>
          <w:lang w:val="zh-TW" w:eastAsia="zh-TW"/>
        </w:rPr>
        <w:t>阶段，认知过程，通过外界的特征和向上的权重（认知权重）产生每一层的抽象表示（结点状态），并且使用梯度下降修改层间的下行权重。</w:t>
      </w:r>
      <w:r>
        <w:rPr>
          <w:rFonts w:ascii="宋体" w:eastAsia="宋体" w:hAnsi="宋体" w:cs="宋体"/>
          <w:sz w:val="24"/>
          <w:szCs w:val="24"/>
          <w:lang w:eastAsia="zh-CN"/>
        </w:rPr>
        <w:br/>
      </w:r>
      <w:r>
        <w:rPr>
          <w:rFonts w:ascii="宋体" w:eastAsia="宋体" w:hAnsi="宋体" w:cs="宋体"/>
          <w:sz w:val="24"/>
          <w:szCs w:val="24"/>
          <w:lang w:eastAsia="zh-CN"/>
        </w:rPr>
        <w:tab/>
      </w:r>
      <w:r>
        <w:rPr>
          <w:rFonts w:ascii="宋体" w:eastAsia="宋体" w:hAnsi="宋体" w:cs="宋体"/>
          <w:sz w:val="24"/>
          <w:szCs w:val="24"/>
          <w:lang w:val="zh-TW" w:eastAsia="zh-TW"/>
        </w:rPr>
        <w:t>（</w:t>
      </w:r>
      <w:r>
        <w:rPr>
          <w:rFonts w:ascii="宋体" w:eastAsia="宋体" w:hAnsi="宋体" w:cs="宋体"/>
          <w:sz w:val="24"/>
          <w:szCs w:val="24"/>
          <w:lang w:eastAsia="zh-CN"/>
        </w:rPr>
        <w:t>6.2</w:t>
      </w:r>
      <w:r>
        <w:rPr>
          <w:rFonts w:ascii="宋体" w:eastAsia="宋体" w:hAnsi="宋体" w:cs="宋体"/>
          <w:sz w:val="24"/>
          <w:szCs w:val="24"/>
          <w:lang w:val="zh-TW" w:eastAsia="zh-TW"/>
        </w:rPr>
        <w:t>）</w:t>
      </w:r>
      <w:r>
        <w:rPr>
          <w:rFonts w:ascii="宋体" w:eastAsia="宋体" w:hAnsi="宋体" w:cs="宋体"/>
          <w:sz w:val="24"/>
          <w:szCs w:val="24"/>
          <w:lang w:eastAsia="zh-CN"/>
        </w:rPr>
        <w:t>sleep</w:t>
      </w:r>
      <w:r>
        <w:rPr>
          <w:rFonts w:ascii="宋体" w:eastAsia="宋体" w:hAnsi="宋体" w:cs="宋体"/>
          <w:sz w:val="24"/>
          <w:szCs w:val="24"/>
          <w:lang w:val="zh-TW" w:eastAsia="zh-TW"/>
        </w:rPr>
        <w:t>阶段，生成过程，通过顶层表示和向下权重，生成底层的状态，同时修改层间向上的权重。</w:t>
      </w:r>
    </w:p>
    <w:p w:rsidR="006C47F3" w:rsidRDefault="00656001">
      <w:pPr>
        <w:pStyle w:val="ListParagraph1"/>
        <w:ind w:left="420" w:firstLine="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7</w:t>
      </w:r>
      <w:r>
        <w:rPr>
          <w:rFonts w:ascii="宋体" w:eastAsia="宋体" w:hAnsi="宋体" w:cs="宋体"/>
          <w:sz w:val="24"/>
          <w:szCs w:val="24"/>
          <w:lang w:val="zh-TW" w:eastAsia="zh-TW"/>
        </w:rPr>
        <w:t>）输出深度信用模型</w:t>
      </w:r>
    </w:p>
    <w:p w:rsidR="006C47F3" w:rsidRDefault="00656001">
      <w:pPr>
        <w:ind w:firstLine="600"/>
        <w:jc w:val="left"/>
        <w:rPr>
          <w:sz w:val="24"/>
          <w:szCs w:val="24"/>
          <w:lang w:eastAsia="zh-CN"/>
        </w:rPr>
      </w:pPr>
      <w:r>
        <w:rPr>
          <w:rFonts w:ascii="宋体" w:eastAsia="宋体" w:hAnsi="宋体" w:cs="宋体"/>
          <w:sz w:val="24"/>
          <w:szCs w:val="24"/>
          <w:lang w:val="zh-TW" w:eastAsia="zh-TW"/>
        </w:rPr>
        <w:t>顶层的一个结点表示信用度，那么所有信用度的评价数据序列应该激活这个结点，并且这个结果向下生成的评价数据最终表现为企业信用度。</w:t>
      </w:r>
    </w:p>
    <w:p w:rsidR="006C47F3" w:rsidRDefault="00656001">
      <w:pPr>
        <w:pStyle w:val="ListParagraph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，本发明技术方案给出一种基于流式计算架构的企业信用评定装置，本装置可作为企业信用评定服务平台的一个组件，并对外提供公共服务。</w:t>
      </w:r>
    </w:p>
    <w:p w:rsidR="006C47F3" w:rsidRDefault="00656001">
      <w:pPr>
        <w:pStyle w:val="ListParagraph1"/>
        <w:ind w:firstLine="480"/>
        <w:rPr>
          <w:rFonts w:ascii="宋体" w:eastAsia="宋体" w:hAnsi="宋体" w:cs="宋体"/>
          <w:sz w:val="24"/>
          <w:szCs w:val="24"/>
        </w:rPr>
      </w:pPr>
      <w:r>
        <w:rPr>
          <w:rFonts w:ascii="宋体" w:eastAsia="宋体" w:hAnsi="宋体" w:cs="宋体"/>
          <w:sz w:val="24"/>
          <w:szCs w:val="24"/>
          <w:lang w:val="zh-TW" w:eastAsia="zh-TW"/>
        </w:rPr>
        <w:t>基于深度学习，需要流式实时计算框架来支撑计算的复杂度。通过深度训练器，构建神经元，并通过</w:t>
      </w:r>
      <w:r>
        <w:rPr>
          <w:rFonts w:ascii="宋体" w:eastAsia="宋体" w:hAnsi="宋体" w:cs="宋体"/>
          <w:sz w:val="24"/>
          <w:szCs w:val="24"/>
        </w:rPr>
        <w:t>Wake-Sleep</w:t>
      </w:r>
      <w:r>
        <w:rPr>
          <w:rFonts w:ascii="宋体" w:eastAsia="宋体" w:hAnsi="宋体" w:cs="宋体"/>
          <w:sz w:val="24"/>
          <w:szCs w:val="24"/>
          <w:lang w:val="zh-TW" w:eastAsia="zh-TW"/>
        </w:rPr>
        <w:t>算法调整每层的权重，输出信用模型集合。</w:t>
      </w:r>
    </w:p>
    <w:p w:rsidR="006C47F3" w:rsidRDefault="00656001">
      <w:pPr>
        <w:pStyle w:val="ListParagraph1"/>
        <w:ind w:firstLine="480"/>
        <w:rPr>
          <w:rFonts w:ascii="宋体" w:eastAsia="宋体" w:hAnsi="宋体" w:cs="宋体"/>
          <w:sz w:val="24"/>
          <w:szCs w:val="24"/>
        </w:rPr>
      </w:pPr>
      <w:del w:id="266" w:author="Administrator" w:date="2015-12-25T15:27:00Z">
        <w:r w:rsidDel="0093314D">
          <w:rPr>
            <w:rFonts w:ascii="宋体" w:eastAsia="宋体" w:hAnsi="宋体" w:cs="宋体"/>
            <w:sz w:val="24"/>
            <w:szCs w:val="24"/>
            <w:lang w:val="zh-TW" w:eastAsia="zh-TW"/>
          </w:rPr>
          <w:delText>本发明的有益效果是：</w:delText>
        </w:r>
      </w:del>
      <w:r>
        <w:rPr>
          <w:rFonts w:ascii="宋体" w:eastAsia="宋体" w:hAnsi="宋体" w:cs="宋体"/>
          <w:sz w:val="24"/>
          <w:szCs w:val="24"/>
          <w:lang w:val="zh-TW" w:eastAsia="zh-TW"/>
        </w:rPr>
        <w:t>本发明给出了一种企业信用评定装置，可以大大提升企业信用评定的可信度。本发明给出了一种流式计算架构，可以大大提升企业信用评定的计算效率。本发明给出了一种深度学习方法，提出了一种让机器自动学习出企业信用模式特征的方法，并将特征学习融入到企业信用模型中，减少了人为设计特征造成的不完备性。</w:t>
      </w:r>
    </w:p>
    <w:p w:rsidR="006C47F3" w:rsidRDefault="00656001">
      <w:pPr>
        <w:widowControl/>
        <w:jc w:val="center"/>
        <w:rPr>
          <w:rFonts w:ascii="新宋体" w:eastAsia="新宋体" w:hAnsi="新宋体" w:cs="新宋体"/>
          <w:kern w:val="0"/>
          <w:lang w:eastAsia="zh-CN"/>
        </w:rPr>
      </w:pPr>
      <w:r>
        <w:rPr>
          <w:rFonts w:ascii="新宋体" w:eastAsia="新宋体" w:hAnsi="新宋体" w:cs="新宋体"/>
          <w:kern w:val="0"/>
          <w:lang w:val="zh-TW" w:eastAsia="zh-TW"/>
        </w:rPr>
        <w:t xml:space="preserve">　</w:t>
      </w:r>
    </w:p>
    <w:p w:rsidR="006C47F3" w:rsidRDefault="006C47F3">
      <w:pPr>
        <w:widowControl/>
        <w:jc w:val="center"/>
        <w:rPr>
          <w:rFonts w:ascii="新宋体" w:eastAsia="新宋体" w:hAnsi="新宋体" w:cs="新宋体"/>
          <w:kern w:val="0"/>
          <w:lang w:eastAsia="zh-CN"/>
        </w:rPr>
      </w:pPr>
    </w:p>
    <w:p w:rsidR="006C47F3" w:rsidRDefault="006C47F3">
      <w:pPr>
        <w:widowControl/>
        <w:jc w:val="center"/>
        <w:rPr>
          <w:rFonts w:ascii="新宋体" w:eastAsia="新宋体" w:hAnsi="新宋体" w:cs="新宋体"/>
          <w:kern w:val="0"/>
          <w:lang w:eastAsia="zh-CN"/>
        </w:rPr>
      </w:pPr>
    </w:p>
    <w:p w:rsidR="006C47F3" w:rsidRDefault="006C47F3">
      <w:pPr>
        <w:widowControl/>
        <w:jc w:val="center"/>
        <w:rPr>
          <w:rFonts w:ascii="新宋体" w:eastAsia="新宋体" w:hAnsi="新宋体" w:cs="新宋体"/>
          <w:kern w:val="0"/>
          <w:lang w:eastAsia="zh-CN"/>
        </w:rPr>
      </w:pPr>
    </w:p>
    <w:p w:rsidR="006C47F3" w:rsidRDefault="006C47F3">
      <w:pPr>
        <w:widowControl/>
        <w:jc w:val="center"/>
        <w:rPr>
          <w:rFonts w:ascii="新宋体" w:eastAsia="新宋体" w:hAnsi="新宋体" w:cs="新宋体"/>
          <w:kern w:val="0"/>
          <w:lang w:eastAsia="zh-CN"/>
        </w:rPr>
      </w:pPr>
    </w:p>
    <w:p w:rsidR="006C47F3" w:rsidRDefault="006C47F3">
      <w:pPr>
        <w:widowControl/>
        <w:jc w:val="center"/>
        <w:rPr>
          <w:rFonts w:ascii="新宋体" w:eastAsia="新宋体" w:hAnsi="新宋体" w:cs="新宋体"/>
          <w:kern w:val="0"/>
          <w:lang w:eastAsia="zh-CN"/>
        </w:rPr>
      </w:pPr>
    </w:p>
    <w:p w:rsidR="006C47F3" w:rsidDel="00706E74" w:rsidRDefault="006C47F3">
      <w:pPr>
        <w:widowControl/>
        <w:jc w:val="center"/>
        <w:rPr>
          <w:del w:id="267" w:author="Administrator" w:date="2015-12-25T15:28:00Z"/>
          <w:rFonts w:ascii="新宋体" w:eastAsia="新宋体" w:hAnsi="新宋体" w:cs="新宋体"/>
          <w:kern w:val="0"/>
          <w:lang w:eastAsia="zh-CN"/>
        </w:rPr>
      </w:pPr>
    </w:p>
    <w:p w:rsidR="006C47F3" w:rsidDel="0093314D" w:rsidRDefault="006C47F3">
      <w:pPr>
        <w:widowControl/>
        <w:jc w:val="center"/>
        <w:rPr>
          <w:del w:id="268" w:author="Administrator" w:date="2015-12-25T15:27:00Z"/>
          <w:rFonts w:ascii="新宋体" w:eastAsia="新宋体" w:hAnsi="新宋体" w:cs="新宋体"/>
          <w:kern w:val="0"/>
          <w:lang w:eastAsia="zh-CN"/>
        </w:rPr>
      </w:pPr>
    </w:p>
    <w:p w:rsidR="006C47F3" w:rsidDel="0093314D" w:rsidRDefault="006C47F3">
      <w:pPr>
        <w:widowControl/>
        <w:jc w:val="center"/>
        <w:rPr>
          <w:del w:id="269" w:author="Administrator" w:date="2015-12-25T15:27:00Z"/>
          <w:rFonts w:ascii="新宋体" w:eastAsia="新宋体" w:hAnsi="新宋体" w:cs="新宋体"/>
          <w:kern w:val="0"/>
          <w:lang w:eastAsia="zh-CN"/>
        </w:rPr>
      </w:pPr>
    </w:p>
    <w:p w:rsidR="006C47F3" w:rsidDel="0093314D" w:rsidRDefault="006C47F3">
      <w:pPr>
        <w:widowControl/>
        <w:jc w:val="center"/>
        <w:rPr>
          <w:del w:id="270" w:author="Administrator" w:date="2015-12-25T15:27:00Z"/>
          <w:rFonts w:ascii="新宋体" w:eastAsia="新宋体" w:hAnsi="新宋体" w:cs="新宋体"/>
          <w:kern w:val="0"/>
          <w:lang w:eastAsia="zh-CN"/>
        </w:rPr>
      </w:pPr>
    </w:p>
    <w:p w:rsidR="006C47F3" w:rsidDel="0093314D" w:rsidRDefault="006C47F3">
      <w:pPr>
        <w:widowControl/>
        <w:jc w:val="center"/>
        <w:rPr>
          <w:del w:id="271" w:author="Administrator" w:date="2015-12-25T15:27:00Z"/>
          <w:rFonts w:ascii="新宋体" w:eastAsia="新宋体" w:hAnsi="新宋体" w:cs="新宋体"/>
          <w:kern w:val="0"/>
          <w:lang w:eastAsia="zh-CN"/>
        </w:rPr>
      </w:pPr>
    </w:p>
    <w:p w:rsidR="006C47F3" w:rsidDel="0093314D" w:rsidRDefault="006C47F3">
      <w:pPr>
        <w:widowControl/>
        <w:jc w:val="center"/>
        <w:rPr>
          <w:del w:id="272" w:author="Administrator" w:date="2015-12-25T15:27:00Z"/>
          <w:rFonts w:ascii="新宋体" w:eastAsia="新宋体" w:hAnsi="新宋体" w:cs="新宋体"/>
          <w:kern w:val="0"/>
          <w:lang w:eastAsia="zh-CN"/>
        </w:rPr>
      </w:pPr>
    </w:p>
    <w:p w:rsidR="006C47F3" w:rsidDel="0093314D" w:rsidRDefault="006C47F3">
      <w:pPr>
        <w:widowControl/>
        <w:jc w:val="center"/>
        <w:rPr>
          <w:del w:id="273" w:author="Administrator" w:date="2015-12-25T15:27:00Z"/>
          <w:rFonts w:ascii="新宋体" w:eastAsia="新宋体" w:hAnsi="新宋体" w:cs="新宋体"/>
          <w:kern w:val="0"/>
          <w:lang w:eastAsia="zh-CN"/>
        </w:rPr>
      </w:pPr>
    </w:p>
    <w:p w:rsidR="006C47F3" w:rsidDel="0093314D" w:rsidRDefault="006C47F3">
      <w:pPr>
        <w:widowControl/>
        <w:jc w:val="center"/>
        <w:rPr>
          <w:del w:id="274" w:author="Administrator" w:date="2015-12-25T15:27:00Z"/>
          <w:rFonts w:ascii="新宋体" w:eastAsia="新宋体" w:hAnsi="新宋体" w:cs="新宋体"/>
          <w:kern w:val="0"/>
          <w:lang w:eastAsia="zh-CN"/>
        </w:rPr>
      </w:pPr>
    </w:p>
    <w:p w:rsidR="006C47F3" w:rsidDel="0093314D" w:rsidRDefault="006C47F3">
      <w:pPr>
        <w:widowControl/>
        <w:jc w:val="center"/>
        <w:rPr>
          <w:del w:id="275" w:author="Administrator" w:date="2015-12-25T15:27:00Z"/>
          <w:rFonts w:ascii="新宋体" w:eastAsia="新宋体" w:hAnsi="新宋体" w:cs="新宋体"/>
          <w:kern w:val="0"/>
          <w:lang w:eastAsia="zh-CN"/>
        </w:rPr>
      </w:pPr>
    </w:p>
    <w:p w:rsidR="006C47F3" w:rsidDel="0093314D" w:rsidRDefault="006C47F3">
      <w:pPr>
        <w:widowControl/>
        <w:jc w:val="center"/>
        <w:rPr>
          <w:del w:id="276" w:author="Administrator" w:date="2015-12-25T15:27:00Z"/>
          <w:rFonts w:ascii="新宋体" w:eastAsia="新宋体" w:hAnsi="新宋体" w:cs="新宋体"/>
          <w:kern w:val="0"/>
          <w:lang w:eastAsia="zh-CN"/>
        </w:rPr>
      </w:pPr>
    </w:p>
    <w:p w:rsidR="00875A1F" w:rsidDel="0093314D" w:rsidRDefault="00875A1F">
      <w:pPr>
        <w:widowControl/>
        <w:jc w:val="center"/>
        <w:rPr>
          <w:del w:id="277" w:author="Administrator" w:date="2015-12-25T15:27:00Z"/>
          <w:rFonts w:ascii="新宋体" w:eastAsia="新宋体" w:hAnsi="新宋体" w:cs="新宋体"/>
          <w:kern w:val="0"/>
          <w:lang w:val="zh-TW" w:eastAsia="zh-CN"/>
        </w:rPr>
      </w:pPr>
    </w:p>
    <w:p w:rsidR="00875A1F" w:rsidDel="0093314D" w:rsidRDefault="00875A1F">
      <w:pPr>
        <w:widowControl/>
        <w:jc w:val="center"/>
        <w:rPr>
          <w:del w:id="278" w:author="Administrator" w:date="2015-12-25T15:27:00Z"/>
          <w:rFonts w:ascii="新宋体" w:eastAsia="新宋体" w:hAnsi="新宋体" w:cs="新宋体"/>
          <w:kern w:val="0"/>
          <w:lang w:val="zh-TW" w:eastAsia="zh-CN"/>
        </w:rPr>
      </w:pPr>
    </w:p>
    <w:p w:rsidR="00875A1F" w:rsidDel="0093314D" w:rsidRDefault="00875A1F">
      <w:pPr>
        <w:widowControl/>
        <w:jc w:val="center"/>
        <w:rPr>
          <w:del w:id="279" w:author="Administrator" w:date="2015-12-25T15:27:00Z"/>
          <w:rFonts w:ascii="新宋体" w:eastAsia="新宋体" w:hAnsi="新宋体" w:cs="新宋体"/>
          <w:kern w:val="0"/>
          <w:lang w:val="zh-TW" w:eastAsia="zh-CN"/>
        </w:rPr>
      </w:pPr>
    </w:p>
    <w:p w:rsidR="00875A1F" w:rsidDel="0093314D" w:rsidRDefault="00875A1F">
      <w:pPr>
        <w:widowControl/>
        <w:jc w:val="center"/>
        <w:rPr>
          <w:del w:id="280" w:author="Administrator" w:date="2015-12-25T15:27:00Z"/>
          <w:rFonts w:ascii="新宋体" w:eastAsia="新宋体" w:hAnsi="新宋体" w:cs="新宋体"/>
          <w:kern w:val="0"/>
          <w:lang w:val="zh-TW" w:eastAsia="zh-CN"/>
        </w:rPr>
      </w:pPr>
    </w:p>
    <w:p w:rsidR="00875A1F" w:rsidDel="0093314D" w:rsidRDefault="00875A1F">
      <w:pPr>
        <w:widowControl/>
        <w:jc w:val="center"/>
        <w:rPr>
          <w:del w:id="281" w:author="Administrator" w:date="2015-12-25T15:27:00Z"/>
          <w:rFonts w:ascii="新宋体" w:eastAsia="新宋体" w:hAnsi="新宋体" w:cs="新宋体"/>
          <w:kern w:val="0"/>
          <w:lang w:val="zh-TW" w:eastAsia="zh-CN"/>
        </w:rPr>
      </w:pPr>
    </w:p>
    <w:p w:rsidR="00875A1F" w:rsidDel="0093314D" w:rsidRDefault="00875A1F">
      <w:pPr>
        <w:widowControl/>
        <w:jc w:val="center"/>
        <w:rPr>
          <w:del w:id="282" w:author="Administrator" w:date="2015-12-25T15:27:00Z"/>
          <w:rFonts w:ascii="新宋体" w:eastAsia="新宋体" w:hAnsi="新宋体" w:cs="新宋体"/>
          <w:kern w:val="0"/>
          <w:lang w:val="zh-TW" w:eastAsia="zh-CN"/>
        </w:rPr>
      </w:pPr>
    </w:p>
    <w:p w:rsidR="00875A1F" w:rsidDel="0093314D" w:rsidRDefault="00875A1F">
      <w:pPr>
        <w:widowControl/>
        <w:jc w:val="center"/>
        <w:rPr>
          <w:del w:id="283" w:author="Administrator" w:date="2015-12-25T15:27:00Z"/>
          <w:rFonts w:ascii="新宋体" w:eastAsia="新宋体" w:hAnsi="新宋体" w:cs="新宋体"/>
          <w:kern w:val="0"/>
          <w:lang w:val="zh-TW" w:eastAsia="zh-CN"/>
        </w:rPr>
      </w:pPr>
    </w:p>
    <w:p w:rsidR="00875A1F" w:rsidDel="0093314D" w:rsidRDefault="00875A1F">
      <w:pPr>
        <w:widowControl/>
        <w:jc w:val="center"/>
        <w:rPr>
          <w:del w:id="284" w:author="Administrator" w:date="2015-12-25T15:27:00Z"/>
          <w:rFonts w:ascii="新宋体" w:eastAsia="新宋体" w:hAnsi="新宋体" w:cs="新宋体"/>
          <w:kern w:val="0"/>
          <w:lang w:val="zh-TW" w:eastAsia="zh-CN"/>
        </w:rPr>
      </w:pPr>
    </w:p>
    <w:p w:rsidR="00875A1F" w:rsidDel="0093314D" w:rsidRDefault="00875A1F">
      <w:pPr>
        <w:widowControl/>
        <w:jc w:val="center"/>
        <w:rPr>
          <w:del w:id="285" w:author="Administrator" w:date="2015-12-25T15:27:00Z"/>
          <w:rFonts w:ascii="新宋体" w:eastAsia="新宋体" w:hAnsi="新宋体" w:cs="新宋体"/>
          <w:kern w:val="0"/>
          <w:lang w:val="zh-TW" w:eastAsia="zh-CN"/>
        </w:rPr>
      </w:pPr>
    </w:p>
    <w:p w:rsidR="00875A1F" w:rsidDel="0093314D" w:rsidRDefault="00875A1F">
      <w:pPr>
        <w:widowControl/>
        <w:jc w:val="center"/>
        <w:rPr>
          <w:del w:id="286" w:author="Administrator" w:date="2015-12-25T15:27:00Z"/>
          <w:rFonts w:ascii="新宋体" w:eastAsia="新宋体" w:hAnsi="新宋体" w:cs="新宋体"/>
          <w:kern w:val="0"/>
          <w:lang w:val="zh-TW" w:eastAsia="zh-CN"/>
        </w:rPr>
      </w:pPr>
    </w:p>
    <w:p w:rsidR="00875A1F" w:rsidDel="0093314D" w:rsidRDefault="00875A1F">
      <w:pPr>
        <w:widowControl/>
        <w:jc w:val="center"/>
        <w:rPr>
          <w:del w:id="287" w:author="Administrator" w:date="2015-12-25T15:27:00Z"/>
          <w:rFonts w:ascii="新宋体" w:eastAsia="新宋体" w:hAnsi="新宋体" w:cs="新宋体"/>
          <w:kern w:val="0"/>
          <w:lang w:val="zh-TW" w:eastAsia="zh-CN"/>
        </w:rPr>
      </w:pPr>
    </w:p>
    <w:p w:rsidR="00875A1F" w:rsidDel="0093314D" w:rsidRDefault="00875A1F">
      <w:pPr>
        <w:widowControl/>
        <w:jc w:val="center"/>
        <w:rPr>
          <w:del w:id="288" w:author="Administrator" w:date="2015-12-25T15:27:00Z"/>
          <w:rFonts w:ascii="新宋体" w:eastAsia="新宋体" w:hAnsi="新宋体" w:cs="新宋体"/>
          <w:kern w:val="0"/>
          <w:lang w:val="zh-TW" w:eastAsia="zh-CN"/>
        </w:rPr>
      </w:pPr>
    </w:p>
    <w:p w:rsidR="00875A1F" w:rsidDel="0093314D" w:rsidRDefault="00875A1F">
      <w:pPr>
        <w:widowControl/>
        <w:jc w:val="center"/>
        <w:rPr>
          <w:del w:id="289" w:author="Administrator" w:date="2015-12-25T15:27:00Z"/>
          <w:rFonts w:ascii="新宋体" w:eastAsia="新宋体" w:hAnsi="新宋体" w:cs="新宋体"/>
          <w:kern w:val="0"/>
          <w:lang w:val="zh-TW" w:eastAsia="zh-CN"/>
        </w:rPr>
      </w:pPr>
    </w:p>
    <w:p w:rsidR="00875A1F" w:rsidDel="0093314D" w:rsidRDefault="00875A1F">
      <w:pPr>
        <w:widowControl/>
        <w:jc w:val="center"/>
        <w:rPr>
          <w:del w:id="290" w:author="Administrator" w:date="2015-12-25T15:27:00Z"/>
          <w:rFonts w:ascii="新宋体" w:eastAsia="新宋体" w:hAnsi="新宋体" w:cs="新宋体"/>
          <w:kern w:val="0"/>
          <w:lang w:val="zh-TW" w:eastAsia="zh-CN"/>
        </w:rPr>
      </w:pPr>
    </w:p>
    <w:p w:rsidR="006C47F3" w:rsidRDefault="00656001">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说明书附图</w:t>
      </w:r>
    </w:p>
    <w:p w:rsidR="006C47F3" w:rsidRDefault="00ED1548">
      <w:pPr>
        <w:widowControl/>
        <w:rPr>
          <w:b/>
          <w:bCs/>
          <w:sz w:val="24"/>
          <w:szCs w:val="24"/>
        </w:rPr>
      </w:pPr>
      <w:r>
        <w:rPr>
          <w:b/>
          <w:bCs/>
          <w:sz w:val="24"/>
          <w:szCs w:val="24"/>
        </w:rPr>
        <w:pict>
          <v:line id="_x0000_s1027" style="position:absolute;left:0;text-align:left;z-index:251660288;visibility:visible;mso-wrap-distance-left:4.5pt;mso-wrap-distance-top:4.5pt;mso-wrap-distance-right:4.5pt;mso-wrap-distance-bottom:4.5pt;mso-position-vertical-relative:line" from="4.5pt,8.9pt" to="481.5pt,8.9pt" strokeweight="1.5pt">
            <w10:wrap type="square"/>
          </v:line>
        </w:pict>
      </w:r>
    </w:p>
    <w:p w:rsidR="006C47F3" w:rsidRDefault="00706E74">
      <w:pPr>
        <w:jc w:val="center"/>
        <w:rPr>
          <w:ins w:id="291" w:author="Administrator" w:date="2015-12-25T15:28:00Z"/>
          <w:rFonts w:eastAsiaTheme="minorEastAsia" w:cs="Times New Roman" w:hint="eastAsia"/>
          <w:lang w:eastAsia="zh-CN"/>
        </w:rPr>
      </w:pPr>
      <w:r w:rsidRPr="00D1223A">
        <w:rPr>
          <w:rFonts w:cs="Times New Roman"/>
        </w:rPr>
        <w:object w:dxaOrig="5660" w:dyaOrig="9260">
          <v:shape id="Picture 8" o:spid="_x0000_i1025" type="#_x0000_t75" style="width:212.25pt;height:347.5pt" o:ole="" o:allowoverlap="f">
            <v:imagedata r:id="rId50" o:title=""/>
          </v:shape>
          <o:OLEObject Type="Embed" ProgID="Visio.Drawing.11" ShapeID="Picture 8" DrawAspect="Content" ObjectID="_1512562836" r:id="rId51"/>
        </w:object>
      </w:r>
    </w:p>
    <w:p w:rsidR="00706E74" w:rsidRPr="00706E74" w:rsidRDefault="00706E74">
      <w:pPr>
        <w:jc w:val="center"/>
        <w:rPr>
          <w:rFonts w:eastAsiaTheme="minorEastAsia" w:hint="eastAsia"/>
          <w:lang w:eastAsia="zh-CN"/>
          <w:rPrChange w:id="292" w:author="Administrator" w:date="2015-12-25T15:28:00Z">
            <w:rPr/>
          </w:rPrChange>
        </w:rPr>
      </w:pPr>
      <w:ins w:id="293" w:author="Administrator" w:date="2015-12-25T15:28:00Z">
        <w:r>
          <w:rPr>
            <w:rFonts w:ascii="宋体" w:eastAsia="宋体" w:hAnsi="宋体" w:cs="宋体"/>
            <w:lang w:val="zh-TW" w:eastAsia="zh-TW"/>
          </w:rPr>
          <w:t>图</w:t>
        </w:r>
        <w:r>
          <w:rPr>
            <w:rFonts w:ascii="Trebuchet MS"/>
            <w:lang w:eastAsia="zh-CN"/>
          </w:rPr>
          <w:t>1</w:t>
        </w:r>
      </w:ins>
    </w:p>
    <w:p w:rsidR="006C47F3" w:rsidDel="00706E74" w:rsidRDefault="00656001">
      <w:pPr>
        <w:jc w:val="center"/>
        <w:rPr>
          <w:del w:id="294" w:author="Administrator" w:date="2015-12-25T15:27:00Z"/>
          <w:lang w:eastAsia="zh-CN"/>
        </w:rPr>
      </w:pPr>
      <w:del w:id="295" w:author="Administrator" w:date="2015-12-25T15:28:00Z">
        <w:r w:rsidDel="00706E74">
          <w:rPr>
            <w:rFonts w:ascii="宋体" w:eastAsia="宋体" w:hAnsi="宋体" w:cs="宋体"/>
            <w:lang w:val="zh-TW" w:eastAsia="zh-TW"/>
          </w:rPr>
          <w:delText>图</w:delText>
        </w:r>
        <w:r w:rsidDel="00706E74">
          <w:rPr>
            <w:rFonts w:ascii="Trebuchet MS"/>
            <w:lang w:eastAsia="zh-CN"/>
          </w:rPr>
          <w:delText xml:space="preserve">1 </w:delText>
        </w:r>
      </w:del>
      <w:del w:id="296" w:author="Administrator" w:date="2015-12-25T15:27:00Z">
        <w:r w:rsidDel="00706E74">
          <w:rPr>
            <w:rFonts w:ascii="宋体" w:eastAsia="宋体" w:hAnsi="宋体" w:cs="宋体"/>
            <w:lang w:val="zh-TW" w:eastAsia="zh-TW"/>
          </w:rPr>
          <w:delText>深度学习信用模型流程</w:delText>
        </w:r>
      </w:del>
    </w:p>
    <w:p w:rsidR="006C47F3" w:rsidRDefault="00706E74">
      <w:pPr>
        <w:jc w:val="center"/>
        <w:rPr>
          <w:rFonts w:ascii="微软雅黑" w:eastAsia="微软雅黑" w:hAnsi="微软雅黑" w:cs="微软雅黑"/>
        </w:rPr>
      </w:pPr>
      <w:r w:rsidRPr="00D1223A">
        <w:rPr>
          <w:rFonts w:cs="Times New Roman"/>
        </w:rPr>
        <w:object w:dxaOrig="11759" w:dyaOrig="3738">
          <v:shape id="_x0000_i1026" type="#_x0000_t75" style="width:400.7pt;height:126.45pt" o:ole="" o:allowoverlap="f">
            <v:imagedata r:id="rId52" o:title=""/>
          </v:shape>
          <o:OLEObject Type="Embed" ProgID="Visio.Drawing.11" ShapeID="_x0000_i1026" DrawAspect="Content" ObjectID="_1512562837" r:id="rId53"/>
        </w:object>
      </w:r>
    </w:p>
    <w:p w:rsidR="006C47F3" w:rsidRDefault="00656001">
      <w:pPr>
        <w:jc w:val="center"/>
      </w:pPr>
      <w:r>
        <w:rPr>
          <w:rFonts w:ascii="宋体" w:eastAsia="宋体" w:hAnsi="宋体" w:cs="宋体"/>
          <w:lang w:val="zh-TW" w:eastAsia="zh-TW"/>
        </w:rPr>
        <w:t>图</w:t>
      </w:r>
      <w:r>
        <w:rPr>
          <w:rFonts w:ascii="Trebuchet MS"/>
        </w:rPr>
        <w:t>2</w:t>
      </w:r>
      <w:del w:id="297" w:author="Administrator" w:date="2015-12-25T15:28:00Z">
        <w:r w:rsidDel="00706E74">
          <w:rPr>
            <w:rFonts w:ascii="Trebuchet MS"/>
          </w:rPr>
          <w:delText xml:space="preserve"> </w:delText>
        </w:r>
        <w:r w:rsidDel="00706E74">
          <w:rPr>
            <w:rFonts w:ascii="宋体" w:eastAsia="宋体" w:hAnsi="宋体" w:cs="宋体"/>
            <w:lang w:val="zh-TW" w:eastAsia="zh-TW"/>
          </w:rPr>
          <w:delText>企业信用评定装置</w:delText>
        </w:r>
      </w:del>
    </w:p>
    <w:sectPr w:rsidR="006C47F3" w:rsidSect="006C47F3">
      <w:pgSz w:w="11900" w:h="16840"/>
      <w:pgMar w:top="1418" w:right="851" w:bottom="851" w:left="1418"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2C6" w:rsidRDefault="009412C6" w:rsidP="006C47F3">
      <w:pPr>
        <w:spacing w:line="240" w:lineRule="auto"/>
      </w:pPr>
      <w:r>
        <w:separator/>
      </w:r>
    </w:p>
  </w:endnote>
  <w:endnote w:type="continuationSeparator" w:id="0">
    <w:p w:rsidR="009412C6" w:rsidRDefault="009412C6" w:rsidP="006C47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2C6" w:rsidRDefault="009412C6" w:rsidP="006C47F3">
      <w:pPr>
        <w:spacing w:line="240" w:lineRule="auto"/>
      </w:pPr>
      <w:r>
        <w:separator/>
      </w:r>
    </w:p>
  </w:footnote>
  <w:footnote w:type="continuationSeparator" w:id="0">
    <w:p w:rsidR="009412C6" w:rsidRDefault="009412C6" w:rsidP="006C47F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trackRevisions/>
  <w:defaultTabStop w:val="420"/>
  <w:characterSpacingControl w:val="doNotCompress"/>
  <w:hdrShapeDefaults>
    <o:shapedefaults v:ext="edit" spidmax="6146"/>
  </w:hdrShapeDefaults>
  <w:footnotePr>
    <w:footnote w:id="-1"/>
    <w:footnote w:id="0"/>
  </w:footnotePr>
  <w:endnotePr>
    <w:endnote w:id="-1"/>
    <w:endnote w:id="0"/>
  </w:endnotePr>
  <w:compat>
    <w:useFELayout/>
  </w:compat>
  <w:rsids>
    <w:rsidRoot w:val="006C47F3"/>
    <w:rsid w:val="00180655"/>
    <w:rsid w:val="004320E8"/>
    <w:rsid w:val="005B6EAD"/>
    <w:rsid w:val="00624A7E"/>
    <w:rsid w:val="00656001"/>
    <w:rsid w:val="006A102C"/>
    <w:rsid w:val="006C47F3"/>
    <w:rsid w:val="00706E74"/>
    <w:rsid w:val="008219EB"/>
    <w:rsid w:val="00875A1F"/>
    <w:rsid w:val="00886E47"/>
    <w:rsid w:val="0093314D"/>
    <w:rsid w:val="009412C6"/>
    <w:rsid w:val="0098688A"/>
    <w:rsid w:val="00B33F3C"/>
    <w:rsid w:val="00B5089C"/>
    <w:rsid w:val="00E73713"/>
    <w:rsid w:val="00ED1548"/>
    <w:rsid w:val="00EE622F"/>
    <w:rsid w:val="00EF4A91"/>
    <w:rsid w:val="00F12639"/>
    <w:rsid w:val="00F16147"/>
    <w:rsid w:val="00FA2C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C47F3"/>
    <w:pPr>
      <w:widowControl w:val="0"/>
      <w:spacing w:line="360" w:lineRule="auto"/>
      <w:jc w:val="both"/>
    </w:pPr>
    <w:rPr>
      <w:rFonts w:ascii="Calibri" w:eastAsia="Calibri" w:hAnsi="Calibri" w:cs="Calibri"/>
      <w:color w:val="000000"/>
      <w:kern w:val="2"/>
      <w:sz w:val="21"/>
      <w:szCs w:val="21"/>
      <w:u w:color="000000"/>
      <w:lang w:eastAsia="en-US"/>
    </w:rPr>
  </w:style>
  <w:style w:type="paragraph" w:styleId="2">
    <w:name w:val="heading 2"/>
    <w:next w:val="a"/>
    <w:rsid w:val="006C47F3"/>
    <w:pPr>
      <w:keepNext/>
      <w:keepLines/>
      <w:widowControl w:val="0"/>
      <w:spacing w:before="260" w:after="260" w:line="416" w:lineRule="auto"/>
      <w:jc w:val="both"/>
      <w:outlineLvl w:val="1"/>
    </w:pPr>
    <w:rPr>
      <w:rFonts w:ascii="Cambria" w:eastAsia="Cambria" w:hAnsi="Cambria" w:cs="Cambria"/>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C47F3"/>
    <w:rPr>
      <w:u w:val="single"/>
    </w:rPr>
  </w:style>
  <w:style w:type="table" w:customStyle="1" w:styleId="TableNormal">
    <w:name w:val="Table Normal"/>
    <w:rsid w:val="006C47F3"/>
    <w:tblPr>
      <w:tblInd w:w="0" w:type="dxa"/>
      <w:tblCellMar>
        <w:top w:w="0" w:type="dxa"/>
        <w:left w:w="0" w:type="dxa"/>
        <w:bottom w:w="0" w:type="dxa"/>
        <w:right w:w="0" w:type="dxa"/>
      </w:tblCellMar>
    </w:tblPr>
  </w:style>
  <w:style w:type="paragraph" w:customStyle="1" w:styleId="a4">
    <w:name w:val="页眉与页脚"/>
    <w:rsid w:val="006C47F3"/>
    <w:pPr>
      <w:tabs>
        <w:tab w:val="right" w:pos="9020"/>
      </w:tabs>
    </w:pPr>
    <w:rPr>
      <w:rFonts w:ascii="Helvetica" w:hAnsi="Arial Unicode MS" w:cs="Arial Unicode MS"/>
      <w:color w:val="000000"/>
      <w:sz w:val="24"/>
      <w:szCs w:val="24"/>
    </w:rPr>
  </w:style>
  <w:style w:type="paragraph" w:customStyle="1" w:styleId="ListParagraph1">
    <w:name w:val="List Paragraph1"/>
    <w:rsid w:val="006C47F3"/>
    <w:pPr>
      <w:widowControl w:val="0"/>
      <w:spacing w:line="360" w:lineRule="auto"/>
      <w:ind w:firstLine="420"/>
      <w:jc w:val="both"/>
    </w:pPr>
    <w:rPr>
      <w:rFonts w:ascii="Calibri" w:eastAsia="Calibri" w:hAnsi="Calibri" w:cs="Calibri"/>
      <w:color w:val="000000"/>
      <w:kern w:val="2"/>
      <w:sz w:val="21"/>
      <w:szCs w:val="21"/>
      <w:u w:color="000000"/>
    </w:rPr>
  </w:style>
  <w:style w:type="paragraph" w:styleId="a5">
    <w:name w:val="header"/>
    <w:basedOn w:val="a"/>
    <w:link w:val="Char"/>
    <w:uiPriority w:val="99"/>
    <w:semiHidden/>
    <w:unhideWhenUsed/>
    <w:rsid w:val="00875A1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semiHidden/>
    <w:rsid w:val="00875A1F"/>
    <w:rPr>
      <w:rFonts w:ascii="Calibri" w:eastAsia="Calibri" w:hAnsi="Calibri" w:cs="Calibri"/>
      <w:color w:val="000000"/>
      <w:kern w:val="2"/>
      <w:sz w:val="18"/>
      <w:szCs w:val="18"/>
      <w:u w:color="000000"/>
      <w:lang w:eastAsia="en-US"/>
    </w:rPr>
  </w:style>
  <w:style w:type="paragraph" w:styleId="a6">
    <w:name w:val="footer"/>
    <w:basedOn w:val="a"/>
    <w:link w:val="Char0"/>
    <w:uiPriority w:val="99"/>
    <w:semiHidden/>
    <w:unhideWhenUsed/>
    <w:rsid w:val="00875A1F"/>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semiHidden/>
    <w:rsid w:val="00875A1F"/>
    <w:rPr>
      <w:rFonts w:ascii="Calibri" w:eastAsia="Calibri" w:hAnsi="Calibri" w:cs="Calibri"/>
      <w:color w:val="000000"/>
      <w:kern w:val="2"/>
      <w:sz w:val="18"/>
      <w:szCs w:val="18"/>
      <w:u w:color="000000"/>
      <w:lang w:eastAsia="en-US"/>
    </w:rPr>
  </w:style>
  <w:style w:type="paragraph" w:styleId="a7">
    <w:name w:val="Balloon Text"/>
    <w:basedOn w:val="a"/>
    <w:link w:val="Char1"/>
    <w:uiPriority w:val="99"/>
    <w:semiHidden/>
    <w:unhideWhenUsed/>
    <w:rsid w:val="00875A1F"/>
    <w:pPr>
      <w:spacing w:line="240" w:lineRule="auto"/>
    </w:pPr>
    <w:rPr>
      <w:sz w:val="18"/>
      <w:szCs w:val="18"/>
    </w:rPr>
  </w:style>
  <w:style w:type="character" w:customStyle="1" w:styleId="Char1">
    <w:name w:val="批注框文本 Char"/>
    <w:basedOn w:val="a0"/>
    <w:link w:val="a7"/>
    <w:uiPriority w:val="99"/>
    <w:semiHidden/>
    <w:rsid w:val="00875A1F"/>
    <w:rPr>
      <w:rFonts w:ascii="Calibri" w:eastAsia="Calibri" w:hAnsi="Calibri" w:cs="Calibri"/>
      <w:color w:val="000000"/>
      <w:kern w:val="2"/>
      <w:sz w:val="18"/>
      <w:szCs w:val="18"/>
      <w:u w:color="000000"/>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oleObject" Target="embeddings/oleObject21.bin"/><Relationship Id="rId21" Type="http://schemas.openxmlformats.org/officeDocument/2006/relationships/oleObject" Target="embeddings/oleObject8.bin"/><Relationship Id="rId34" Type="http://schemas.openxmlformats.org/officeDocument/2006/relationships/oleObject" Target="embeddings/oleObject19.bin"/><Relationship Id="rId42" Type="http://schemas.openxmlformats.org/officeDocument/2006/relationships/image" Target="media/image16.png"/><Relationship Id="rId47" Type="http://schemas.openxmlformats.org/officeDocument/2006/relationships/image" Target="media/image18.wmf"/><Relationship Id="rId50" Type="http://schemas.openxmlformats.org/officeDocument/2006/relationships/image" Target="media/image20.emf"/><Relationship Id="rId55"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oleObject" Target="embeddings/oleObject18.bin"/><Relationship Id="rId38" Type="http://schemas.openxmlformats.org/officeDocument/2006/relationships/image" Target="media/image13.png"/><Relationship Id="rId46" Type="http://schemas.openxmlformats.org/officeDocument/2006/relationships/oleObject" Target="embeddings/oleObject24.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5.bin"/><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image" Target="media/image10.png"/><Relationship Id="rId37" Type="http://schemas.openxmlformats.org/officeDocument/2006/relationships/oleObject" Target="embeddings/oleObject20.bin"/><Relationship Id="rId40" Type="http://schemas.openxmlformats.org/officeDocument/2006/relationships/image" Target="media/image14.png"/><Relationship Id="rId45" Type="http://schemas.openxmlformats.org/officeDocument/2006/relationships/oleObject" Target="embeddings/oleObject23.bin"/><Relationship Id="rId53" Type="http://schemas.openxmlformats.org/officeDocument/2006/relationships/oleObject" Target="embeddings/oleObject27.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4.bin"/><Relationship Id="rId36" Type="http://schemas.openxmlformats.org/officeDocument/2006/relationships/image" Target="media/image12.png"/><Relationship Id="rId49"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7.bin"/><Relationship Id="rId44" Type="http://schemas.openxmlformats.org/officeDocument/2006/relationships/oleObject" Target="embeddings/oleObject22.bin"/><Relationship Id="rId52" Type="http://schemas.openxmlformats.org/officeDocument/2006/relationships/image" Target="media/image21.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oleObject" Target="embeddings/oleObject25.bin"/><Relationship Id="rId8" Type="http://schemas.openxmlformats.org/officeDocument/2006/relationships/image" Target="media/image2.wmf"/><Relationship Id="rId51" Type="http://schemas.openxmlformats.org/officeDocument/2006/relationships/oleObject" Target="embeddings/oleObject26.bin"/><Relationship Id="rId3"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21</cp:revision>
  <dcterms:created xsi:type="dcterms:W3CDTF">2015-12-25T06:17:00Z</dcterms:created>
  <dcterms:modified xsi:type="dcterms:W3CDTF">2015-12-25T07:28:00Z</dcterms:modified>
</cp:coreProperties>
</file>