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E5" w:rsidRDefault="007F2FE5" w:rsidP="007F2FE5">
      <w:pPr>
        <w:widowControl/>
        <w:jc w:val="center"/>
        <w:rPr>
          <w:ins w:id="0" w:author="Administrator" w:date="2015-12-25T14:12:00Z"/>
          <w:rFonts w:ascii="黑体" w:eastAsia="黑体" w:hAnsi="黑体" w:cs="黑体" w:hint="eastAsia"/>
          <w:sz w:val="36"/>
          <w:szCs w:val="36"/>
          <w:lang w:eastAsia="zh-CN"/>
        </w:rPr>
      </w:pPr>
      <w:bookmarkStart w:id="1" w:name="OLE_LINK5"/>
      <w:ins w:id="2" w:author="Administrator" w:date="2015-12-25T14:12:00Z">
        <w:r>
          <w:rPr>
            <w:rFonts w:ascii="黑体" w:eastAsia="黑体" w:hAnsi="黑体" w:cs="黑体"/>
            <w:sz w:val="36"/>
            <w:szCs w:val="36"/>
            <w:lang w:val="zh-TW" w:eastAsia="zh-TW"/>
          </w:rPr>
          <w:t>说明书</w:t>
        </w:r>
        <w:r>
          <w:rPr>
            <w:rFonts w:ascii="黑体" w:eastAsia="黑体" w:hAnsi="黑体" w:cs="黑体" w:hint="eastAsia"/>
            <w:sz w:val="36"/>
            <w:szCs w:val="36"/>
            <w:lang w:val="zh-TW" w:eastAsia="zh-CN"/>
          </w:rPr>
          <w:t>摘要</w:t>
        </w:r>
      </w:ins>
    </w:p>
    <w:p w:rsidR="007F2FE5" w:rsidRDefault="007F2FE5" w:rsidP="007F2FE5">
      <w:pPr>
        <w:widowControl/>
        <w:rPr>
          <w:ins w:id="3" w:author="Administrator" w:date="2015-12-25T14:12:00Z"/>
          <w:b/>
          <w:bCs/>
          <w:sz w:val="24"/>
          <w:szCs w:val="24"/>
          <w:lang w:eastAsia="zh-CN"/>
        </w:rPr>
      </w:pPr>
      <w:ins w:id="4" w:author="Administrator" w:date="2015-12-25T14:12:00Z">
        <w:r>
          <w:rPr>
            <w:b/>
            <w:bCs/>
            <w:sz w:val="24"/>
            <w:szCs w:val="24"/>
          </w:rPr>
          <w:pict>
            <v:line id="_x0000_s1029" style="position:absolute;left:0;text-align:left;z-index:251664384;visibility:visible;mso-wrap-distance-left:4.5pt;mso-wrap-distance-top:4.5pt;mso-wrap-distance-right:4.5pt;mso-wrap-distance-bottom:4.5pt;mso-position-vertical-relative:line" from="4.5pt,8.9pt" to="481.5pt,8.9pt" strokeweight="1.5pt">
              <w10:wrap type="square"/>
            </v:line>
          </w:pict>
        </w:r>
      </w:ins>
    </w:p>
    <w:p w:rsidR="007F2FE5" w:rsidRPr="00905A09" w:rsidRDefault="007F2FE5" w:rsidP="007F2FE5">
      <w:pPr>
        <w:pStyle w:val="1"/>
        <w:ind w:firstLine="480"/>
        <w:rPr>
          <w:ins w:id="5" w:author="Administrator" w:date="2015-12-25T14:13:00Z"/>
          <w:rFonts w:ascii="宋体" w:eastAsia="宋体" w:hAnsi="宋体" w:cs="宋体" w:hint="eastAsia"/>
          <w:sz w:val="24"/>
          <w:szCs w:val="24"/>
        </w:rPr>
        <w:pPrChange w:id="6" w:author="Administrator" w:date="2015-12-25T14:13:00Z">
          <w:pPr>
            <w:pStyle w:val="1"/>
            <w:ind w:firstLine="480"/>
          </w:pPr>
        </w:pPrChange>
      </w:pPr>
      <w:ins w:id="7" w:author="Administrator" w:date="2015-12-25T14:12:00Z">
        <w:r>
          <w:rPr>
            <w:rFonts w:ascii="宋体" w:eastAsia="宋体" w:hAnsi="宋体" w:cs="宋体" w:hint="eastAsia"/>
            <w:bCs/>
            <w:sz w:val="24"/>
            <w:szCs w:val="24"/>
            <w:lang w:val="zh-TW"/>
          </w:rPr>
          <w:t>本发明公开了</w:t>
        </w:r>
        <w:r w:rsidRPr="00642573">
          <w:rPr>
            <w:rFonts w:ascii="宋体" w:eastAsia="宋体" w:hAnsi="宋体" w:cs="宋体"/>
            <w:bCs/>
            <w:sz w:val="24"/>
            <w:szCs w:val="24"/>
            <w:lang w:val="zh-TW" w:eastAsia="zh-TW"/>
          </w:rPr>
          <w:t>一种基于对等网络的异构数据库同步方法</w:t>
        </w:r>
        <w:r>
          <w:rPr>
            <w:rFonts w:ascii="宋体" w:eastAsia="宋体" w:hAnsi="宋体" w:cs="宋体" w:hint="eastAsia"/>
            <w:bCs/>
            <w:sz w:val="24"/>
            <w:szCs w:val="24"/>
            <w:lang w:val="zh-TW"/>
          </w:rPr>
          <w:t>，</w:t>
        </w:r>
      </w:ins>
      <w:ins w:id="8" w:author="Administrator" w:date="2015-12-25T14:14:00Z">
        <w:r>
          <w:rPr>
            <w:rFonts w:ascii="宋体" w:eastAsia="宋体" w:hAnsi="宋体" w:cs="宋体" w:hint="eastAsia"/>
            <w:sz w:val="24"/>
            <w:szCs w:val="24"/>
            <w:lang w:val="zh-TW"/>
          </w:rPr>
          <w:t>该方法在</w:t>
        </w:r>
        <w:r>
          <w:rPr>
            <w:rFonts w:ascii="宋体" w:eastAsia="宋体" w:hAnsi="宋体" w:cs="宋体"/>
            <w:sz w:val="24"/>
            <w:szCs w:val="24"/>
            <w:lang w:val="zh-TW" w:eastAsia="zh-TW"/>
          </w:rPr>
          <w:t>异构数据库同步装置</w:t>
        </w:r>
        <w:r>
          <w:rPr>
            <w:rFonts w:ascii="宋体" w:eastAsia="宋体" w:hAnsi="宋体" w:cs="宋体" w:hint="eastAsia"/>
            <w:sz w:val="24"/>
            <w:szCs w:val="24"/>
            <w:lang w:val="zh-TW"/>
          </w:rPr>
          <w:t>上实现，包括路由节点和全局代理服务</w:t>
        </w:r>
        <w:r>
          <w:rPr>
            <w:rFonts w:ascii="宋体" w:eastAsia="宋体" w:hAnsi="宋体" w:cs="宋体" w:hint="eastAsia"/>
            <w:sz w:val="24"/>
            <w:szCs w:val="24"/>
            <w:lang w:val="zh-TW"/>
          </w:rPr>
          <w:t>；</w:t>
        </w:r>
      </w:ins>
      <w:ins w:id="9" w:author="Administrator" w:date="2015-12-25T14:12:00Z">
        <w:r>
          <w:rPr>
            <w:rFonts w:ascii="宋体" w:eastAsia="宋体" w:hAnsi="宋体" w:cs="宋体" w:hint="eastAsia"/>
            <w:sz w:val="24"/>
            <w:szCs w:val="24"/>
            <w:lang w:val="zh-TW"/>
          </w:rPr>
          <w:t>该方法</w:t>
        </w:r>
        <w:r w:rsidRPr="00642573">
          <w:rPr>
            <w:rFonts w:ascii="宋体" w:eastAsia="宋体" w:hAnsi="宋体" w:cs="宋体"/>
            <w:sz w:val="24"/>
            <w:szCs w:val="24"/>
            <w:lang w:val="zh-TW" w:eastAsia="zh-TW"/>
          </w:rPr>
          <w:t>步骤</w:t>
        </w:r>
      </w:ins>
      <w:ins w:id="10" w:author="Administrator" w:date="2015-12-25T14:13:00Z">
        <w:r>
          <w:rPr>
            <w:rFonts w:ascii="宋体" w:eastAsia="宋体" w:hAnsi="宋体" w:cs="宋体" w:hint="eastAsia"/>
            <w:sz w:val="24"/>
            <w:szCs w:val="24"/>
            <w:lang w:val="zh-TW"/>
          </w:rPr>
          <w:t>如下</w:t>
        </w:r>
      </w:ins>
      <w:ins w:id="11" w:author="Administrator" w:date="2015-12-25T14:12:00Z">
        <w:r w:rsidRPr="00642573">
          <w:rPr>
            <w:rFonts w:ascii="宋体" w:eastAsia="宋体" w:hAnsi="宋体" w:cs="宋体"/>
            <w:sz w:val="24"/>
            <w:szCs w:val="24"/>
            <w:lang w:val="zh-TW" w:eastAsia="zh-TW"/>
          </w:rPr>
          <w:t>：</w:t>
        </w:r>
        <w:r>
          <w:rPr>
            <w:rFonts w:ascii="宋体" w:eastAsia="宋体" w:hAnsi="宋体" w:cs="宋体"/>
            <w:sz w:val="24"/>
            <w:szCs w:val="24"/>
            <w:lang w:val="zh-TW" w:eastAsia="zh-TW"/>
          </w:rPr>
          <w:t>数据库信息发生变更，反馈给全局代理服务；全局代理服务把变更的信息广播给各节点中的路由代理</w:t>
        </w:r>
        <w:r>
          <w:rPr>
            <w:rFonts w:ascii="宋体" w:eastAsia="宋体" w:hAnsi="宋体" w:cs="宋体" w:hint="eastAsia"/>
            <w:sz w:val="24"/>
            <w:szCs w:val="24"/>
            <w:lang w:val="zh-TW"/>
          </w:rPr>
          <w:t>；</w:t>
        </w:r>
        <w:r>
          <w:rPr>
            <w:rFonts w:ascii="宋体" w:eastAsia="宋体" w:hAnsi="宋体" w:cs="宋体"/>
            <w:sz w:val="24"/>
            <w:szCs w:val="24"/>
            <w:lang w:val="zh-TW" w:eastAsia="zh-TW"/>
          </w:rPr>
          <w:t>通过全局代理服务器，更新</w:t>
        </w:r>
        <w:r w:rsidRPr="001D71EB">
          <w:rPr>
            <w:rFonts w:ascii="宋体" w:eastAsia="宋体" w:hAnsi="宋体" w:cs="宋体"/>
            <w:sz w:val="24"/>
            <w:szCs w:val="24"/>
            <w:lang w:val="zh-TW" w:eastAsia="zh-TW"/>
          </w:rPr>
          <w:t>各个节点的资源信息</w:t>
        </w:r>
        <w:r>
          <w:rPr>
            <w:rFonts w:ascii="宋体" w:eastAsia="宋体" w:hAnsi="宋体" w:cs="宋体" w:hint="eastAsia"/>
            <w:sz w:val="24"/>
            <w:szCs w:val="24"/>
            <w:lang w:val="zh-TW"/>
          </w:rPr>
          <w:t>，</w:t>
        </w:r>
        <w:r w:rsidRPr="001D71EB">
          <w:rPr>
            <w:rFonts w:ascii="宋体" w:eastAsia="宋体" w:hAnsi="宋体" w:cs="宋体" w:hint="eastAsia"/>
            <w:sz w:val="24"/>
            <w:szCs w:val="24"/>
            <w:lang w:val="zh-TW"/>
          </w:rPr>
          <w:t>将</w:t>
        </w:r>
        <w:r w:rsidRPr="001D71EB">
          <w:rPr>
            <w:rFonts w:ascii="宋体" w:eastAsia="宋体" w:hAnsi="宋体" w:cs="宋体"/>
            <w:sz w:val="24"/>
            <w:szCs w:val="24"/>
            <w:lang w:val="zh-TW" w:eastAsia="zh-TW"/>
          </w:rPr>
          <w:t>更新的信息</w:t>
        </w:r>
        <w:r w:rsidRPr="001D71EB">
          <w:rPr>
            <w:rFonts w:ascii="宋体" w:eastAsia="宋体" w:hAnsi="宋体" w:cs="宋体"/>
            <w:sz w:val="24"/>
            <w:szCs w:val="24"/>
            <w:lang w:val="zh-TW" w:eastAsia="zh-TW"/>
          </w:rPr>
          <w:t>记录时间戳，</w:t>
        </w:r>
        <w:r w:rsidRPr="001D71EB">
          <w:rPr>
            <w:rFonts w:ascii="宋体" w:eastAsia="宋体" w:hAnsi="宋体" w:cs="宋体" w:hint="eastAsia"/>
            <w:sz w:val="24"/>
            <w:szCs w:val="24"/>
            <w:lang w:val="zh-TW"/>
          </w:rPr>
          <w:t>并</w:t>
        </w:r>
        <w:r w:rsidRPr="001D71EB">
          <w:rPr>
            <w:rFonts w:ascii="宋体" w:eastAsia="宋体" w:hAnsi="宋体" w:cs="宋体"/>
            <w:sz w:val="24"/>
            <w:szCs w:val="24"/>
            <w:lang w:val="zh-TW" w:eastAsia="zh-TW"/>
          </w:rPr>
          <w:t>更新到区块链中</w:t>
        </w:r>
        <w:r>
          <w:rPr>
            <w:rFonts w:ascii="宋体" w:eastAsia="宋体" w:hAnsi="宋体" w:cs="宋体" w:hint="eastAsia"/>
            <w:sz w:val="24"/>
            <w:szCs w:val="24"/>
            <w:lang w:val="zh-TW"/>
          </w:rPr>
          <w:t>：</w:t>
        </w:r>
        <w:r>
          <w:rPr>
            <w:rFonts w:ascii="宋体" w:eastAsia="宋体" w:hAnsi="宋体" w:cs="宋体"/>
            <w:sz w:val="24"/>
            <w:szCs w:val="24"/>
            <w:lang w:val="zh-TW" w:eastAsia="zh-TW"/>
          </w:rPr>
          <w:t>更新各节点的代理</w:t>
        </w:r>
        <w:r w:rsidRPr="001D71EB">
          <w:rPr>
            <w:rFonts w:ascii="宋体" w:eastAsia="宋体" w:hAnsi="宋体" w:cs="宋体"/>
            <w:sz w:val="24"/>
            <w:szCs w:val="24"/>
            <w:lang w:val="zh-TW" w:eastAsia="zh-TW"/>
          </w:rPr>
          <w:t>同步状态，记录时间戳</w:t>
        </w:r>
        <w:r w:rsidRPr="001D71EB">
          <w:rPr>
            <w:rFonts w:ascii="宋体" w:eastAsia="宋体" w:hAnsi="宋体" w:cs="宋体" w:hint="eastAsia"/>
            <w:sz w:val="24"/>
            <w:szCs w:val="24"/>
            <w:lang w:val="zh-TW"/>
          </w:rPr>
          <w:t>和</w:t>
        </w:r>
        <w:r w:rsidRPr="001D71EB">
          <w:rPr>
            <w:rFonts w:ascii="宋体" w:eastAsia="宋体" w:hAnsi="宋体" w:cs="宋体"/>
            <w:sz w:val="24"/>
            <w:szCs w:val="24"/>
            <w:lang w:val="zh-TW" w:eastAsia="zh-TW"/>
          </w:rPr>
          <w:t>待变更的信息，并把更新状态</w:t>
        </w:r>
        <w:r>
          <w:rPr>
            <w:rFonts w:ascii="宋体" w:eastAsia="宋体" w:hAnsi="宋体" w:cs="宋体"/>
            <w:sz w:val="24"/>
            <w:szCs w:val="24"/>
            <w:lang w:val="zh-TW" w:eastAsia="zh-TW"/>
          </w:rPr>
          <w:t>反馈给全局代理</w:t>
        </w:r>
        <w:r>
          <w:rPr>
            <w:rFonts w:ascii="宋体" w:eastAsia="宋体" w:hAnsi="宋体" w:cs="宋体" w:hint="eastAsia"/>
            <w:sz w:val="24"/>
            <w:szCs w:val="24"/>
          </w:rPr>
          <w:t>。</w:t>
        </w:r>
      </w:ins>
      <w:ins w:id="12" w:author="Administrator" w:date="2015-12-25T14:13:00Z">
        <w:r>
          <w:rPr>
            <w:rFonts w:ascii="宋体" w:eastAsia="宋体" w:hAnsi="宋体" w:cs="宋体"/>
            <w:sz w:val="24"/>
            <w:szCs w:val="24"/>
            <w:lang w:val="zh-TW" w:eastAsia="zh-TW"/>
          </w:rPr>
          <w:t>本发明</w:t>
        </w:r>
        <w:r>
          <w:rPr>
            <w:rFonts w:ascii="宋体" w:eastAsia="宋体" w:hAnsi="宋体" w:cs="宋体"/>
            <w:sz w:val="24"/>
            <w:szCs w:val="24"/>
            <w:lang w:val="zh-TW" w:eastAsia="zh-TW"/>
          </w:rPr>
          <w:t>装置</w:t>
        </w:r>
        <w:r>
          <w:rPr>
            <w:rFonts w:ascii="宋体" w:eastAsia="宋体" w:hAnsi="宋体" w:cs="宋体"/>
            <w:sz w:val="24"/>
            <w:szCs w:val="24"/>
            <w:lang w:val="zh-TW" w:eastAsia="zh-TW"/>
          </w:rPr>
          <w:t>通过去中心化，每个节点自我管理，可以大大提升数据库同步的可靠性和可用性。本发明方法基于区块链技术，拥有完整的数据交换记录，解决了传统中心模式的数据交换的不可追溯。</w:t>
        </w:r>
      </w:ins>
    </w:p>
    <w:p w:rsidR="007F2FE5" w:rsidRDefault="007F2FE5" w:rsidP="007F2FE5">
      <w:pPr>
        <w:ind w:firstLine="480"/>
        <w:rPr>
          <w:ins w:id="13" w:author="Administrator" w:date="2015-12-25T14:12:00Z"/>
          <w:rFonts w:ascii="宋体" w:eastAsia="宋体" w:hAnsi="宋体" w:cs="宋体" w:hint="eastAsia"/>
          <w:sz w:val="24"/>
          <w:szCs w:val="24"/>
          <w:lang w:eastAsia="zh-CN"/>
        </w:rPr>
        <w:pPrChange w:id="14" w:author="Administrator" w:date="2015-12-25T14:12:00Z">
          <w:pPr>
            <w:pStyle w:val="1"/>
            <w:ind w:firstLine="480"/>
          </w:pPr>
        </w:pPrChange>
      </w:pPr>
      <w:ins w:id="15" w:author="Administrator" w:date="2015-12-25T14:12:00Z">
        <w:r w:rsidRPr="00694A61">
          <w:rPr>
            <w:rFonts w:ascii="宋体" w:eastAsia="宋体" w:hAnsi="宋体" w:cs="宋体"/>
            <w:sz w:val="24"/>
            <w:szCs w:val="24"/>
            <w:lang w:eastAsia="zh-TW"/>
          </w:rPr>
          <w:t xml:space="preserve"> </w:t>
        </w:r>
      </w:ins>
    </w:p>
    <w:p w:rsidR="007F2FE5" w:rsidRDefault="007F2FE5" w:rsidP="007F2FE5">
      <w:pPr>
        <w:widowControl/>
        <w:ind w:firstLineChars="200" w:firstLine="720"/>
        <w:jc w:val="left"/>
        <w:rPr>
          <w:ins w:id="16" w:author="Administrator" w:date="2015-12-25T14:13:00Z"/>
          <w:rFonts w:ascii="黑体" w:eastAsia="黑体" w:hAnsi="黑体" w:cs="黑体" w:hint="eastAsia"/>
          <w:sz w:val="36"/>
          <w:szCs w:val="36"/>
          <w:lang w:eastAsia="zh-CN"/>
        </w:rPr>
        <w:pPrChange w:id="17" w:author="Administrator" w:date="2015-12-25T14:12:00Z">
          <w:pPr>
            <w:widowControl/>
            <w:jc w:val="center"/>
          </w:pPr>
        </w:pPrChange>
      </w:pPr>
    </w:p>
    <w:p w:rsidR="007F2FE5" w:rsidRDefault="007F2FE5" w:rsidP="007F2FE5">
      <w:pPr>
        <w:widowControl/>
        <w:ind w:firstLineChars="200" w:firstLine="720"/>
        <w:jc w:val="left"/>
        <w:rPr>
          <w:ins w:id="18" w:author="Administrator" w:date="2015-12-25T14:13:00Z"/>
          <w:rFonts w:ascii="黑体" w:eastAsia="黑体" w:hAnsi="黑体" w:cs="黑体" w:hint="eastAsia"/>
          <w:sz w:val="36"/>
          <w:szCs w:val="36"/>
          <w:lang w:eastAsia="zh-CN"/>
        </w:rPr>
        <w:pPrChange w:id="19" w:author="Administrator" w:date="2015-12-25T14:12:00Z">
          <w:pPr>
            <w:widowControl/>
            <w:jc w:val="center"/>
          </w:pPr>
        </w:pPrChange>
      </w:pPr>
    </w:p>
    <w:p w:rsidR="007F2FE5" w:rsidRDefault="007F2FE5" w:rsidP="007F2FE5">
      <w:pPr>
        <w:widowControl/>
        <w:ind w:firstLineChars="200" w:firstLine="720"/>
        <w:jc w:val="left"/>
        <w:rPr>
          <w:ins w:id="20" w:author="Administrator" w:date="2015-12-25T14:13:00Z"/>
          <w:rFonts w:ascii="黑体" w:eastAsia="黑体" w:hAnsi="黑体" w:cs="黑体" w:hint="eastAsia"/>
          <w:sz w:val="36"/>
          <w:szCs w:val="36"/>
          <w:lang w:eastAsia="zh-CN"/>
        </w:rPr>
        <w:pPrChange w:id="21" w:author="Administrator" w:date="2015-12-25T14:12:00Z">
          <w:pPr>
            <w:widowControl/>
            <w:jc w:val="center"/>
          </w:pPr>
        </w:pPrChange>
      </w:pPr>
    </w:p>
    <w:p w:rsidR="007F2FE5" w:rsidRPr="007F2FE5" w:rsidRDefault="007F2FE5" w:rsidP="007F2FE5">
      <w:pPr>
        <w:widowControl/>
        <w:ind w:firstLineChars="200" w:firstLine="720"/>
        <w:jc w:val="left"/>
        <w:rPr>
          <w:ins w:id="22" w:author="Administrator" w:date="2015-12-25T14:12:00Z"/>
          <w:rFonts w:ascii="黑体" w:eastAsia="黑体" w:hAnsi="黑体" w:cs="黑体" w:hint="eastAsia"/>
          <w:sz w:val="36"/>
          <w:szCs w:val="36"/>
          <w:lang w:eastAsia="zh-CN"/>
          <w:rPrChange w:id="23" w:author="Administrator" w:date="2015-12-25T14:12:00Z">
            <w:rPr>
              <w:ins w:id="24" w:author="Administrator" w:date="2015-12-25T14:12:00Z"/>
              <w:rFonts w:ascii="黑体" w:eastAsia="黑体" w:hAnsi="黑体" w:cs="黑体" w:hint="eastAsia"/>
              <w:sz w:val="36"/>
              <w:szCs w:val="36"/>
              <w:lang w:val="zh-TW" w:eastAsia="zh-CN"/>
            </w:rPr>
          </w:rPrChange>
        </w:rPr>
        <w:pPrChange w:id="25" w:author="Administrator" w:date="2015-12-25T14:12:00Z">
          <w:pPr>
            <w:widowControl/>
            <w:jc w:val="center"/>
          </w:pPr>
        </w:pPrChange>
      </w:pPr>
    </w:p>
    <w:p w:rsidR="007F2FE5" w:rsidRDefault="007F2FE5" w:rsidP="00642573">
      <w:pPr>
        <w:widowControl/>
        <w:jc w:val="center"/>
        <w:rPr>
          <w:ins w:id="26"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27"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28"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29"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30"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31"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32"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33" w:author="Administrator" w:date="2015-12-25T14:14:00Z"/>
          <w:rFonts w:ascii="黑体" w:eastAsia="黑体" w:hAnsi="黑体" w:cs="黑体" w:hint="eastAsia"/>
          <w:sz w:val="36"/>
          <w:szCs w:val="36"/>
          <w:lang w:val="zh-TW" w:eastAsia="zh-CN"/>
        </w:rPr>
      </w:pPr>
    </w:p>
    <w:p w:rsidR="007F2FE5" w:rsidRDefault="007F2FE5" w:rsidP="00642573">
      <w:pPr>
        <w:widowControl/>
        <w:jc w:val="center"/>
        <w:rPr>
          <w:ins w:id="34" w:author="Administrator" w:date="2015-12-25T14:14:00Z"/>
          <w:rFonts w:ascii="黑体" w:eastAsia="黑体" w:hAnsi="黑体" w:cs="黑体" w:hint="eastAsia"/>
          <w:sz w:val="36"/>
          <w:szCs w:val="36"/>
          <w:lang w:val="zh-TW" w:eastAsia="zh-CN"/>
        </w:rPr>
      </w:pPr>
    </w:p>
    <w:p w:rsidR="00642573" w:rsidRDefault="00642573" w:rsidP="00642573">
      <w:pPr>
        <w:widowControl/>
        <w:jc w:val="center"/>
        <w:rPr>
          <w:ins w:id="35" w:author="Administrator" w:date="2015-12-25T14:00:00Z"/>
          <w:rFonts w:ascii="黑体" w:eastAsia="黑体" w:hAnsi="黑体" w:cs="黑体" w:hint="eastAsia"/>
          <w:sz w:val="36"/>
          <w:szCs w:val="36"/>
          <w:lang w:eastAsia="zh-CN"/>
        </w:rPr>
      </w:pPr>
      <w:ins w:id="36" w:author="Administrator" w:date="2015-12-25T14:00:00Z">
        <w:r>
          <w:rPr>
            <w:rFonts w:ascii="黑体" w:eastAsia="黑体" w:hAnsi="黑体" w:cs="黑体" w:hint="eastAsia"/>
            <w:sz w:val="36"/>
            <w:szCs w:val="36"/>
            <w:lang w:val="zh-TW" w:eastAsia="zh-CN"/>
          </w:rPr>
          <w:lastRenderedPageBreak/>
          <w:t>权利要求书</w:t>
        </w:r>
      </w:ins>
    </w:p>
    <w:p w:rsidR="00642573" w:rsidRDefault="00642573" w:rsidP="00642573">
      <w:pPr>
        <w:widowControl/>
        <w:rPr>
          <w:ins w:id="37" w:author="Administrator" w:date="2015-12-25T14:00:00Z"/>
          <w:b/>
          <w:bCs/>
          <w:sz w:val="24"/>
          <w:szCs w:val="24"/>
          <w:lang w:eastAsia="zh-CN"/>
        </w:rPr>
      </w:pPr>
      <w:ins w:id="38" w:author="Administrator" w:date="2015-12-25T14:00:00Z">
        <w:r>
          <w:rPr>
            <w:b/>
            <w:bCs/>
            <w:sz w:val="24"/>
            <w:szCs w:val="24"/>
          </w:rPr>
          <w:pict>
            <v:line id="_x0000_s1028" style="position:absolute;left:0;text-align:left;z-index:251662336;visibility:visible;mso-wrap-distance-left:4.5pt;mso-wrap-distance-top:4.5pt;mso-wrap-distance-right:4.5pt;mso-wrap-distance-bottom:4.5pt;mso-position-vertical-relative:line" from="4.5pt,8.9pt" to="481.5pt,8.9pt" strokeweight="1.5pt">
              <w10:wrap type="square"/>
            </v:line>
          </w:pict>
        </w:r>
      </w:ins>
    </w:p>
    <w:p w:rsidR="00642573" w:rsidRPr="00CC38CE" w:rsidRDefault="00642573" w:rsidP="00CC38CE">
      <w:pPr>
        <w:ind w:firstLine="480"/>
        <w:rPr>
          <w:ins w:id="39" w:author="Administrator" w:date="2015-12-25T14:00:00Z"/>
          <w:sz w:val="24"/>
          <w:szCs w:val="24"/>
          <w:lang w:eastAsia="zh-CN"/>
          <w:rPrChange w:id="40" w:author="Administrator" w:date="2015-12-25T14:06:00Z">
            <w:rPr>
              <w:ins w:id="41" w:author="Administrator" w:date="2015-12-25T14:00:00Z"/>
              <w:rFonts w:ascii="宋体" w:eastAsia="宋体" w:hAnsi="宋体" w:cs="宋体"/>
              <w:sz w:val="24"/>
              <w:szCs w:val="24"/>
            </w:rPr>
          </w:rPrChange>
        </w:rPr>
        <w:pPrChange w:id="42" w:author="Administrator" w:date="2015-12-25T14:06:00Z">
          <w:pPr>
            <w:pStyle w:val="1"/>
            <w:ind w:firstLine="480"/>
          </w:pPr>
        </w:pPrChange>
      </w:pPr>
      <w:ins w:id="43" w:author="Administrator" w:date="2015-12-25T14:00:00Z">
        <w:r w:rsidRPr="00642573">
          <w:rPr>
            <w:rFonts w:ascii="宋体" w:eastAsia="宋体" w:hAnsi="宋体" w:cs="宋体" w:hint="eastAsia"/>
            <w:bCs/>
            <w:sz w:val="24"/>
            <w:szCs w:val="24"/>
            <w:lang w:val="zh-TW" w:eastAsia="zh-CN"/>
            <w:rPrChange w:id="44" w:author="Administrator" w:date="2015-12-25T14:01:00Z">
              <w:rPr>
                <w:rFonts w:ascii="宋体" w:eastAsia="宋体" w:hAnsi="宋体" w:cs="宋体" w:hint="eastAsia"/>
                <w:b/>
                <w:bCs/>
                <w:sz w:val="24"/>
                <w:szCs w:val="24"/>
                <w:lang w:val="zh-TW"/>
              </w:rPr>
            </w:rPrChange>
          </w:rPr>
          <w:t>1、</w:t>
        </w:r>
        <w:r w:rsidRPr="00642573">
          <w:rPr>
            <w:rFonts w:ascii="宋体" w:eastAsia="宋体" w:hAnsi="宋体" w:cs="宋体"/>
            <w:bCs/>
            <w:sz w:val="24"/>
            <w:szCs w:val="24"/>
            <w:lang w:val="zh-TW" w:eastAsia="zh-TW"/>
            <w:rPrChange w:id="45" w:author="Administrator" w:date="2015-12-25T14:01:00Z">
              <w:rPr>
                <w:rFonts w:ascii="宋体" w:eastAsia="宋体" w:hAnsi="宋体" w:cs="宋体"/>
                <w:b/>
                <w:bCs/>
                <w:sz w:val="24"/>
                <w:szCs w:val="24"/>
                <w:lang w:val="zh-TW" w:eastAsia="zh-TW"/>
              </w:rPr>
            </w:rPrChange>
          </w:rPr>
          <w:t>一种基于对等网络的异构数据库同步方法</w:t>
        </w:r>
      </w:ins>
      <w:ins w:id="46" w:author="Administrator" w:date="2015-12-25T14:01:00Z">
        <w:r>
          <w:rPr>
            <w:rFonts w:ascii="宋体" w:eastAsia="宋体" w:hAnsi="宋体" w:cs="宋体" w:hint="eastAsia"/>
            <w:bCs/>
            <w:sz w:val="24"/>
            <w:szCs w:val="24"/>
            <w:lang w:val="zh-TW" w:eastAsia="zh-CN"/>
          </w:rPr>
          <w:t>，</w:t>
        </w:r>
        <w:r>
          <w:rPr>
            <w:rFonts w:ascii="宋体" w:eastAsia="宋体" w:hAnsi="宋体" w:cs="宋体" w:hint="eastAsia"/>
            <w:sz w:val="24"/>
            <w:szCs w:val="24"/>
            <w:lang w:val="zh-TW" w:eastAsia="zh-CN"/>
          </w:rPr>
          <w:t>其特征在于</w:t>
        </w:r>
      </w:ins>
      <w:ins w:id="47" w:author="Administrator" w:date="2015-12-25T14:00:00Z">
        <w:r w:rsidRPr="00642573">
          <w:rPr>
            <w:rFonts w:ascii="宋体" w:eastAsia="宋体" w:hAnsi="宋体" w:cs="宋体"/>
            <w:sz w:val="24"/>
            <w:szCs w:val="24"/>
            <w:lang w:val="zh-TW" w:eastAsia="zh-TW"/>
            <w:rPrChange w:id="48" w:author="Administrator" w:date="2015-12-25T14:01:00Z">
              <w:rPr>
                <w:rFonts w:ascii="宋体" w:eastAsia="宋体" w:hAnsi="宋体" w:cs="宋体"/>
                <w:sz w:val="24"/>
                <w:szCs w:val="24"/>
                <w:lang w:val="zh-TW" w:eastAsia="zh-TW"/>
              </w:rPr>
            </w:rPrChange>
          </w:rPr>
          <w:t>，</w:t>
        </w:r>
      </w:ins>
      <w:ins w:id="49" w:author="Administrator" w:date="2015-12-25T14:03:00Z">
        <w:r w:rsidR="005323E3">
          <w:rPr>
            <w:rFonts w:ascii="宋体" w:eastAsia="宋体" w:hAnsi="宋体" w:cs="宋体" w:hint="eastAsia"/>
            <w:sz w:val="24"/>
            <w:szCs w:val="24"/>
            <w:lang w:val="zh-TW" w:eastAsia="zh-CN"/>
          </w:rPr>
          <w:t>该方法在</w:t>
        </w:r>
        <w:r w:rsidR="005323E3">
          <w:rPr>
            <w:rFonts w:ascii="宋体" w:eastAsia="宋体" w:hAnsi="宋体" w:cs="宋体"/>
            <w:sz w:val="24"/>
            <w:szCs w:val="24"/>
            <w:lang w:val="zh-TW" w:eastAsia="zh-TW"/>
          </w:rPr>
          <w:t>异构数据库同步装置</w:t>
        </w:r>
        <w:r w:rsidR="005323E3">
          <w:rPr>
            <w:rFonts w:ascii="宋体" w:eastAsia="宋体" w:hAnsi="宋体" w:cs="宋体" w:hint="eastAsia"/>
            <w:sz w:val="24"/>
            <w:szCs w:val="24"/>
            <w:lang w:val="zh-TW" w:eastAsia="zh-CN"/>
          </w:rPr>
          <w:t>上实现，</w:t>
        </w:r>
        <w:r w:rsidR="005323E3">
          <w:rPr>
            <w:rFonts w:ascii="宋体" w:eastAsia="宋体" w:hAnsi="宋体" w:cs="宋体"/>
            <w:sz w:val="24"/>
            <w:szCs w:val="24"/>
            <w:lang w:val="zh-TW" w:eastAsia="zh-TW"/>
          </w:rPr>
          <w:t>该装置部署在局域网环境下</w:t>
        </w:r>
        <w:bookmarkStart w:id="50" w:name="OLE_LINK1"/>
        <w:bookmarkStart w:id="51" w:name="OLE_LINK2"/>
        <w:r w:rsidR="005323E3">
          <w:rPr>
            <w:rFonts w:ascii="宋体" w:eastAsia="宋体" w:hAnsi="宋体" w:cs="宋体"/>
            <w:sz w:val="24"/>
            <w:szCs w:val="24"/>
            <w:lang w:val="zh-TW" w:eastAsia="zh-TW"/>
          </w:rPr>
          <w:t>，</w:t>
        </w:r>
      </w:ins>
      <w:ins w:id="52" w:author="Administrator" w:date="2015-12-25T14:04:00Z">
        <w:r w:rsidR="00271253">
          <w:rPr>
            <w:rFonts w:ascii="宋体" w:eastAsia="宋体" w:hAnsi="宋体" w:cs="宋体" w:hint="eastAsia"/>
            <w:sz w:val="24"/>
            <w:szCs w:val="24"/>
            <w:lang w:val="zh-TW" w:eastAsia="zh-CN"/>
          </w:rPr>
          <w:t>包括路由节点和全局代理服务</w:t>
        </w:r>
        <w:bookmarkEnd w:id="50"/>
        <w:bookmarkEnd w:id="51"/>
        <w:r w:rsidR="00271253">
          <w:rPr>
            <w:rFonts w:ascii="宋体" w:eastAsia="宋体" w:hAnsi="宋体" w:cs="宋体" w:hint="eastAsia"/>
            <w:sz w:val="24"/>
            <w:szCs w:val="24"/>
            <w:lang w:val="zh-TW" w:eastAsia="zh-CN"/>
          </w:rPr>
          <w:t>；</w:t>
        </w:r>
      </w:ins>
      <w:ins w:id="53" w:author="Administrator" w:date="2015-12-25T14:03:00Z">
        <w:r w:rsidR="005323E3">
          <w:rPr>
            <w:rFonts w:ascii="宋体" w:eastAsia="宋体" w:hAnsi="宋体" w:cs="宋体"/>
            <w:sz w:val="24"/>
            <w:szCs w:val="24"/>
            <w:lang w:val="zh-TW" w:eastAsia="zh-TW"/>
          </w:rPr>
          <w:t>每个数据库对应代理层的一个路由节点，该路由节点监测对应数据库的信息变更；全局代理服务记录各个节点的状态，维护数据库变更的区块链</w:t>
        </w:r>
      </w:ins>
      <w:ins w:id="54" w:author="Administrator" w:date="2015-12-25T14:06:00Z">
        <w:r w:rsidR="00CC38CE">
          <w:rPr>
            <w:rFonts w:ascii="宋体" w:eastAsia="宋体" w:hAnsi="宋体" w:cs="宋体" w:hint="eastAsia"/>
            <w:sz w:val="24"/>
            <w:szCs w:val="24"/>
            <w:lang w:val="zh-TW" w:eastAsia="zh-CN"/>
          </w:rPr>
          <w:t>；</w:t>
        </w:r>
      </w:ins>
      <w:ins w:id="55" w:author="Administrator" w:date="2015-12-25T14:01:00Z">
        <w:r>
          <w:rPr>
            <w:rFonts w:ascii="宋体" w:eastAsia="宋体" w:hAnsi="宋体" w:cs="宋体" w:hint="eastAsia"/>
            <w:sz w:val="24"/>
            <w:szCs w:val="24"/>
            <w:lang w:val="zh-TW" w:eastAsia="zh-CN"/>
          </w:rPr>
          <w:t>该方法</w:t>
        </w:r>
      </w:ins>
      <w:ins w:id="56" w:author="Administrator" w:date="2015-12-25T14:00:00Z">
        <w:r w:rsidRPr="00642573">
          <w:rPr>
            <w:rFonts w:ascii="宋体" w:eastAsia="宋体" w:hAnsi="宋体" w:cs="宋体"/>
            <w:sz w:val="24"/>
            <w:szCs w:val="24"/>
            <w:lang w:val="zh-TW" w:eastAsia="zh-TW"/>
            <w:rPrChange w:id="57" w:author="Administrator" w:date="2015-12-25T14:01:00Z">
              <w:rPr>
                <w:rFonts w:ascii="宋体" w:eastAsia="宋体" w:hAnsi="宋体" w:cs="宋体"/>
                <w:sz w:val="24"/>
                <w:szCs w:val="24"/>
                <w:lang w:val="zh-TW" w:eastAsia="zh-TW"/>
              </w:rPr>
            </w:rPrChange>
          </w:rPr>
          <w:t>包括以下步骤：</w:t>
        </w:r>
      </w:ins>
    </w:p>
    <w:p w:rsidR="00642573" w:rsidRDefault="00642573" w:rsidP="00642573">
      <w:pPr>
        <w:pStyle w:val="1"/>
        <w:ind w:firstLine="480"/>
        <w:rPr>
          <w:ins w:id="58" w:author="Administrator" w:date="2015-12-25T14:00:00Z"/>
          <w:rFonts w:ascii="宋体" w:eastAsia="宋体" w:hAnsi="宋体" w:cs="宋体"/>
          <w:sz w:val="24"/>
          <w:szCs w:val="24"/>
        </w:rPr>
      </w:pPr>
      <w:ins w:id="59" w:author="Administrator" w:date="2015-12-25T14:00:00Z">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ins>
    </w:p>
    <w:p w:rsidR="00642573" w:rsidRDefault="00642573" w:rsidP="00642573">
      <w:pPr>
        <w:pStyle w:val="1"/>
        <w:ind w:firstLine="480"/>
        <w:rPr>
          <w:ins w:id="60" w:author="Administrator" w:date="2015-12-25T14:00:00Z"/>
          <w:rFonts w:ascii="宋体" w:eastAsia="宋体" w:hAnsi="宋体" w:cs="宋体"/>
          <w:sz w:val="24"/>
          <w:szCs w:val="24"/>
        </w:rPr>
      </w:pPr>
      <w:ins w:id="61" w:author="Administrator" w:date="2015-12-25T14:00:00Z">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ins>
    </w:p>
    <w:p w:rsidR="00642573" w:rsidRPr="009220E3" w:rsidRDefault="00642573" w:rsidP="00CC38CE">
      <w:pPr>
        <w:pStyle w:val="1"/>
        <w:ind w:firstLine="480"/>
        <w:rPr>
          <w:ins w:id="62" w:author="Administrator" w:date="2015-12-25T14:00:00Z"/>
          <w:rFonts w:ascii="宋体" w:eastAsia="宋体" w:hAnsi="宋体" w:cs="宋体" w:hint="eastAsia"/>
          <w:sz w:val="24"/>
          <w:szCs w:val="24"/>
          <w:lang w:val="zh-TW"/>
        </w:rPr>
        <w:pPrChange w:id="63" w:author="Administrator" w:date="2015-12-25T14:10:00Z">
          <w:pPr>
            <w:pStyle w:val="1"/>
            <w:ind w:firstLine="480"/>
          </w:pPr>
        </w:pPrChange>
      </w:pPr>
      <w:ins w:id="64" w:author="Administrator" w:date="2015-12-25T14:00:00Z">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w:t>
        </w:r>
        <w:r w:rsidRPr="001D71EB">
          <w:rPr>
            <w:rFonts w:ascii="宋体" w:eastAsia="宋体" w:hAnsi="宋体" w:cs="宋体"/>
            <w:sz w:val="24"/>
            <w:szCs w:val="24"/>
            <w:lang w:val="zh-TW" w:eastAsia="zh-TW"/>
          </w:rPr>
          <w:t>各个节点的资源信息</w:t>
        </w:r>
      </w:ins>
      <w:ins w:id="65" w:author="Administrator" w:date="2015-12-25T14:11:00Z">
        <w:r w:rsidR="00CC38CE">
          <w:rPr>
            <w:rFonts w:ascii="宋体" w:eastAsia="宋体" w:hAnsi="宋体" w:cs="宋体" w:hint="eastAsia"/>
            <w:sz w:val="24"/>
            <w:szCs w:val="24"/>
            <w:lang w:val="zh-TW"/>
          </w:rPr>
          <w:t>，</w:t>
        </w:r>
      </w:ins>
      <w:ins w:id="66" w:author="Administrator" w:date="2015-12-25T14:00:00Z">
        <w:r w:rsidRPr="001D71EB">
          <w:rPr>
            <w:rFonts w:ascii="宋体" w:eastAsia="宋体" w:hAnsi="宋体" w:cs="宋体" w:hint="eastAsia"/>
            <w:sz w:val="24"/>
            <w:szCs w:val="24"/>
            <w:lang w:val="zh-TW"/>
          </w:rPr>
          <w:t>将</w:t>
        </w:r>
        <w:r w:rsidRPr="001D71EB">
          <w:rPr>
            <w:rFonts w:ascii="宋体" w:eastAsia="宋体" w:hAnsi="宋体" w:cs="宋体"/>
            <w:sz w:val="24"/>
            <w:szCs w:val="24"/>
            <w:lang w:val="zh-TW" w:eastAsia="zh-TW"/>
          </w:rPr>
          <w:t>更新的信息</w:t>
        </w:r>
        <w:r w:rsidRPr="001D71EB">
          <w:rPr>
            <w:rFonts w:ascii="宋体" w:eastAsia="宋体" w:hAnsi="宋体" w:cs="宋体"/>
            <w:sz w:val="24"/>
            <w:szCs w:val="24"/>
            <w:lang w:val="zh-TW" w:eastAsia="zh-TW"/>
          </w:rPr>
          <w:t>记录时间戳，</w:t>
        </w:r>
        <w:r w:rsidRPr="001D71EB">
          <w:rPr>
            <w:rFonts w:ascii="宋体" w:eastAsia="宋体" w:hAnsi="宋体" w:cs="宋体" w:hint="eastAsia"/>
            <w:sz w:val="24"/>
            <w:szCs w:val="24"/>
            <w:lang w:val="zh-TW"/>
          </w:rPr>
          <w:t>并</w:t>
        </w:r>
        <w:r w:rsidRPr="001D71EB">
          <w:rPr>
            <w:rFonts w:ascii="宋体" w:eastAsia="宋体" w:hAnsi="宋体" w:cs="宋体"/>
            <w:sz w:val="24"/>
            <w:szCs w:val="24"/>
            <w:lang w:val="zh-TW" w:eastAsia="zh-TW"/>
          </w:rPr>
          <w:t>更新到区块链中</w:t>
        </w:r>
      </w:ins>
      <w:ins w:id="67" w:author="Administrator" w:date="2015-12-25T14:10:00Z">
        <w:r w:rsidR="00CC38CE">
          <w:rPr>
            <w:rFonts w:ascii="宋体" w:eastAsia="宋体" w:hAnsi="宋体" w:cs="宋体" w:hint="eastAsia"/>
            <w:sz w:val="24"/>
            <w:szCs w:val="24"/>
            <w:lang w:val="zh-TW"/>
          </w:rPr>
          <w:t>：</w:t>
        </w:r>
      </w:ins>
      <w:ins w:id="68" w:author="Administrator" w:date="2015-12-25T14:00:00Z">
        <w:r w:rsidRPr="001D71EB">
          <w:rPr>
            <w:rFonts w:ascii="宋体" w:eastAsia="宋体" w:hAnsi="宋体" w:cs="宋体"/>
            <w:sz w:val="24"/>
            <w:szCs w:val="24"/>
            <w:lang w:val="zh-TW" w:eastAsia="zh-TW"/>
          </w:rPr>
          <w:t>全局代理服务器对以区块形式存在的一组</w:t>
        </w:r>
        <w:r>
          <w:rPr>
            <w:rFonts w:ascii="宋体" w:eastAsia="宋体" w:hAnsi="宋体" w:cs="宋体"/>
            <w:sz w:val="24"/>
            <w:szCs w:val="24"/>
            <w:lang w:val="zh-TW" w:eastAsia="zh-TW"/>
          </w:rPr>
          <w:t>数据实施随机散列</w:t>
        </w:r>
        <w:r>
          <w:rPr>
            <w:rFonts w:ascii="宋体" w:eastAsia="宋体" w:hAnsi="宋体" w:cs="宋体" w:hint="eastAsia"/>
            <w:sz w:val="24"/>
            <w:szCs w:val="24"/>
            <w:lang w:val="zh-TW"/>
          </w:rPr>
          <w:t>并</w:t>
        </w:r>
        <w:r>
          <w:rPr>
            <w:rFonts w:ascii="宋体" w:eastAsia="宋体" w:hAnsi="宋体" w:cs="宋体"/>
            <w:sz w:val="24"/>
            <w:szCs w:val="24"/>
            <w:lang w:val="zh-TW" w:eastAsia="zh-TW"/>
          </w:rPr>
          <w:t>加上时间戳，将该随机散列进行广播；每个时间戳应当将前一个时间戳纳入其随机散列值，每一个随后的时间戳都对之前的时间戳进行增强，</w:t>
        </w:r>
        <w:r>
          <w:rPr>
            <w:rFonts w:ascii="宋体" w:eastAsia="宋体" w:hAnsi="宋体" w:cs="宋体"/>
            <w:sz w:val="24"/>
            <w:szCs w:val="24"/>
            <w:lang w:val="zh-TW" w:eastAsia="zh-TW"/>
          </w:rPr>
          <w:t>这样</w:t>
        </w:r>
        <w:r>
          <w:rPr>
            <w:rFonts w:ascii="宋体" w:eastAsia="宋体" w:hAnsi="宋体" w:cs="宋体" w:hint="eastAsia"/>
            <w:sz w:val="24"/>
            <w:szCs w:val="24"/>
            <w:lang w:val="zh-TW"/>
          </w:rPr>
          <w:t>便</w:t>
        </w:r>
        <w:r>
          <w:rPr>
            <w:rFonts w:ascii="宋体" w:eastAsia="宋体" w:hAnsi="宋体" w:cs="宋体"/>
            <w:sz w:val="24"/>
            <w:szCs w:val="24"/>
            <w:lang w:val="zh-TW" w:eastAsia="zh-TW"/>
          </w:rPr>
          <w:t>形成了区块链</w:t>
        </w:r>
        <w:r>
          <w:rPr>
            <w:rFonts w:ascii="宋体" w:eastAsia="宋体" w:hAnsi="宋体" w:cs="宋体"/>
            <w:sz w:val="24"/>
            <w:szCs w:val="24"/>
            <w:lang w:val="zh-TW" w:eastAsia="zh-TW"/>
          </w:rPr>
          <w:t>。</w:t>
        </w:r>
      </w:ins>
    </w:p>
    <w:p w:rsidR="00642573" w:rsidRDefault="00642573" w:rsidP="00642573">
      <w:pPr>
        <w:pStyle w:val="1"/>
        <w:ind w:firstLine="480"/>
        <w:rPr>
          <w:ins w:id="69" w:author="Administrator" w:date="2015-12-25T14:00:00Z"/>
          <w:rFonts w:ascii="宋体" w:eastAsia="宋体" w:hAnsi="宋体" w:cs="宋体" w:hint="eastAsia"/>
          <w:sz w:val="24"/>
          <w:szCs w:val="24"/>
        </w:rPr>
      </w:pPr>
      <w:ins w:id="70" w:author="Administrator" w:date="2015-12-25T14:00:00Z">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w:t>
        </w:r>
        <w:r w:rsidRPr="001D71EB">
          <w:rPr>
            <w:rFonts w:ascii="宋体" w:eastAsia="宋体" w:hAnsi="宋体" w:cs="宋体"/>
            <w:sz w:val="24"/>
            <w:szCs w:val="24"/>
            <w:lang w:val="zh-TW" w:eastAsia="zh-TW"/>
          </w:rPr>
          <w:t>同步状态，记录时间戳</w:t>
        </w:r>
        <w:r w:rsidRPr="001D71EB">
          <w:rPr>
            <w:rFonts w:ascii="宋体" w:eastAsia="宋体" w:hAnsi="宋体" w:cs="宋体" w:hint="eastAsia"/>
            <w:sz w:val="24"/>
            <w:szCs w:val="24"/>
            <w:lang w:val="zh-TW"/>
          </w:rPr>
          <w:t>和</w:t>
        </w:r>
        <w:r w:rsidRPr="001D71EB">
          <w:rPr>
            <w:rFonts w:ascii="宋体" w:eastAsia="宋体" w:hAnsi="宋体" w:cs="宋体"/>
            <w:sz w:val="24"/>
            <w:szCs w:val="24"/>
            <w:lang w:val="zh-TW" w:eastAsia="zh-TW"/>
          </w:rPr>
          <w:t>待变更的信息，并把更新状态</w:t>
        </w:r>
        <w:r>
          <w:rPr>
            <w:rFonts w:ascii="宋体" w:eastAsia="宋体" w:hAnsi="宋体" w:cs="宋体"/>
            <w:sz w:val="24"/>
            <w:szCs w:val="24"/>
            <w:lang w:val="zh-TW" w:eastAsia="zh-TW"/>
          </w:rPr>
          <w:t>反馈给全局代理</w:t>
        </w:r>
        <w:r>
          <w:rPr>
            <w:rFonts w:ascii="宋体" w:eastAsia="宋体" w:hAnsi="宋体" w:cs="宋体" w:hint="eastAsia"/>
            <w:sz w:val="24"/>
            <w:szCs w:val="24"/>
            <w:lang w:val="zh-TW"/>
          </w:rPr>
          <w:t>：</w:t>
        </w:r>
        <w:r>
          <w:rPr>
            <w:rFonts w:ascii="宋体" w:eastAsia="宋体" w:hAnsi="宋体" w:cs="宋体"/>
            <w:sz w:val="24"/>
            <w:szCs w:val="24"/>
            <w:lang w:val="zh-TW" w:eastAsia="zh-TW"/>
          </w:rPr>
          <w:t>每一个节点</w:t>
        </w:r>
        <w:r w:rsidRPr="00694A61">
          <w:rPr>
            <w:rFonts w:ascii="宋体" w:eastAsia="宋体" w:hAnsi="宋体" w:cs="宋体"/>
            <w:sz w:val="24"/>
            <w:szCs w:val="24"/>
            <w:lang w:val="zh-TW" w:eastAsia="zh-TW"/>
          </w:rPr>
          <w:t>将收到的变更信息纳入一个区块中，当且仅当包含在该区块中的所有变更信息都是有效的且之前未存在过的，其他节点才认同该区块的有效性；其他节点表示接受该区块，</w:t>
        </w:r>
        <w:r w:rsidRPr="00694A61">
          <w:rPr>
            <w:rFonts w:ascii="宋体" w:eastAsia="宋体" w:hAnsi="宋体" w:cs="宋体"/>
            <w:sz w:val="24"/>
            <w:szCs w:val="24"/>
            <w:lang w:eastAsia="zh-TW"/>
          </w:rPr>
          <w:t>同时在跟随该区块的末尾，生成新的区块以延长该区块链条，且将被接受区块的散列值作为新区块的随机散列值</w:t>
        </w:r>
        <w:r>
          <w:rPr>
            <w:rFonts w:ascii="宋体" w:eastAsia="宋体" w:hAnsi="宋体" w:cs="宋体" w:hint="eastAsia"/>
            <w:sz w:val="24"/>
            <w:szCs w:val="24"/>
          </w:rPr>
          <w:t>。</w:t>
        </w:r>
        <w:r w:rsidRPr="00694A61">
          <w:rPr>
            <w:rFonts w:ascii="宋体" w:eastAsia="宋体" w:hAnsi="宋体" w:cs="宋体"/>
            <w:sz w:val="24"/>
            <w:szCs w:val="24"/>
            <w:lang w:eastAsia="zh-TW"/>
          </w:rPr>
          <w:t xml:space="preserve"> </w:t>
        </w:r>
      </w:ins>
    </w:p>
    <w:p w:rsidR="00642573" w:rsidRDefault="00642573">
      <w:pPr>
        <w:widowControl/>
        <w:jc w:val="center"/>
        <w:rPr>
          <w:ins w:id="71" w:author="Administrator" w:date="2015-12-25T14:07:00Z"/>
          <w:rFonts w:ascii="黑体" w:eastAsia="黑体" w:hAnsi="黑体" w:cs="黑体" w:hint="eastAsia"/>
          <w:sz w:val="36"/>
          <w:szCs w:val="36"/>
          <w:lang w:val="zh-TW" w:eastAsia="zh-CN"/>
        </w:rPr>
      </w:pPr>
    </w:p>
    <w:p w:rsidR="00CC38CE" w:rsidRDefault="00CC38CE">
      <w:pPr>
        <w:widowControl/>
        <w:jc w:val="center"/>
        <w:rPr>
          <w:ins w:id="72" w:author="Administrator" w:date="2015-12-25T14:07:00Z"/>
          <w:rFonts w:ascii="黑体" w:eastAsia="黑体" w:hAnsi="黑体" w:cs="黑体" w:hint="eastAsia"/>
          <w:sz w:val="36"/>
          <w:szCs w:val="36"/>
          <w:lang w:val="zh-TW" w:eastAsia="zh-CN"/>
        </w:rPr>
      </w:pPr>
    </w:p>
    <w:p w:rsidR="00CC38CE" w:rsidRDefault="00CC38CE">
      <w:pPr>
        <w:widowControl/>
        <w:jc w:val="center"/>
        <w:rPr>
          <w:ins w:id="73" w:author="Administrator" w:date="2015-12-25T14:07:00Z"/>
          <w:rFonts w:ascii="黑体" w:eastAsia="黑体" w:hAnsi="黑体" w:cs="黑体" w:hint="eastAsia"/>
          <w:sz w:val="36"/>
          <w:szCs w:val="36"/>
          <w:lang w:val="zh-TW" w:eastAsia="zh-CN"/>
        </w:rPr>
      </w:pPr>
    </w:p>
    <w:p w:rsidR="00CC38CE" w:rsidRDefault="00CC38CE">
      <w:pPr>
        <w:widowControl/>
        <w:jc w:val="center"/>
        <w:rPr>
          <w:ins w:id="74" w:author="Administrator" w:date="2015-12-25T14:14:00Z"/>
          <w:rFonts w:ascii="黑体" w:eastAsia="黑体" w:hAnsi="黑体" w:cs="黑体" w:hint="eastAsia"/>
          <w:sz w:val="36"/>
          <w:szCs w:val="36"/>
          <w:lang w:val="zh-TW" w:eastAsia="zh-CN"/>
        </w:rPr>
      </w:pPr>
    </w:p>
    <w:p w:rsidR="009834AD" w:rsidRDefault="009834AD">
      <w:pPr>
        <w:widowControl/>
        <w:jc w:val="center"/>
        <w:rPr>
          <w:ins w:id="75" w:author="Administrator" w:date="2015-12-25T14:14:00Z"/>
          <w:rFonts w:ascii="黑体" w:eastAsia="黑体" w:hAnsi="黑体" w:cs="黑体" w:hint="eastAsia"/>
          <w:sz w:val="36"/>
          <w:szCs w:val="36"/>
          <w:lang w:val="zh-TW" w:eastAsia="zh-CN"/>
        </w:rPr>
      </w:pPr>
    </w:p>
    <w:p w:rsidR="009834AD" w:rsidRDefault="009834AD">
      <w:pPr>
        <w:widowControl/>
        <w:jc w:val="center"/>
        <w:rPr>
          <w:ins w:id="76" w:author="Administrator" w:date="2015-12-25T14:14:00Z"/>
          <w:rFonts w:ascii="黑体" w:eastAsia="黑体" w:hAnsi="黑体" w:cs="黑体" w:hint="eastAsia"/>
          <w:sz w:val="36"/>
          <w:szCs w:val="36"/>
          <w:lang w:val="zh-TW" w:eastAsia="zh-CN"/>
        </w:rPr>
      </w:pPr>
    </w:p>
    <w:p w:rsidR="009834AD" w:rsidRDefault="009834AD">
      <w:pPr>
        <w:widowControl/>
        <w:jc w:val="center"/>
        <w:rPr>
          <w:ins w:id="77" w:author="Administrator" w:date="2015-12-25T14:07:00Z"/>
          <w:rFonts w:ascii="黑体" w:eastAsia="黑体" w:hAnsi="黑体" w:cs="黑体" w:hint="eastAsia"/>
          <w:sz w:val="36"/>
          <w:szCs w:val="36"/>
          <w:lang w:val="zh-TW" w:eastAsia="zh-CN"/>
        </w:rPr>
      </w:pPr>
    </w:p>
    <w:p w:rsidR="00CC38CE" w:rsidRDefault="00CC38CE">
      <w:pPr>
        <w:widowControl/>
        <w:jc w:val="center"/>
        <w:rPr>
          <w:ins w:id="78" w:author="Administrator" w:date="2015-12-25T14:00:00Z"/>
          <w:rFonts w:ascii="黑体" w:eastAsia="黑体" w:hAnsi="黑体" w:cs="黑体" w:hint="eastAsia"/>
          <w:sz w:val="36"/>
          <w:szCs w:val="36"/>
          <w:lang w:val="zh-TW" w:eastAsia="zh-CN"/>
        </w:rPr>
      </w:pPr>
    </w:p>
    <w:p w:rsidR="00A33888" w:rsidRDefault="004C26AD">
      <w:pPr>
        <w:widowControl/>
        <w:jc w:val="center"/>
        <w:rPr>
          <w:rFonts w:ascii="黑体" w:eastAsia="黑体" w:hAnsi="黑体" w:cs="黑体"/>
          <w:sz w:val="36"/>
          <w:szCs w:val="36"/>
          <w:lang w:eastAsia="zh-CN"/>
        </w:rPr>
      </w:pPr>
      <w:r>
        <w:rPr>
          <w:rFonts w:ascii="黑体" w:eastAsia="黑体" w:hAnsi="黑体" w:cs="黑体"/>
          <w:sz w:val="36"/>
          <w:szCs w:val="36"/>
          <w:lang w:val="zh-TW" w:eastAsia="zh-TW"/>
        </w:rPr>
        <w:lastRenderedPageBreak/>
        <w:t>说明书</w:t>
      </w:r>
    </w:p>
    <w:p w:rsidR="00A33888" w:rsidRDefault="00A33888">
      <w:pPr>
        <w:widowControl/>
        <w:rPr>
          <w:b/>
          <w:bCs/>
          <w:sz w:val="24"/>
          <w:szCs w:val="24"/>
          <w:lang w:eastAsia="zh-CN"/>
        </w:rPr>
      </w:pPr>
      <w:r>
        <w:rPr>
          <w:b/>
          <w:bCs/>
          <w:sz w:val="24"/>
          <w:szCs w:val="24"/>
        </w:rPr>
        <w:pict>
          <v:line id="_x0000_s1026" style="position:absolute;left:0;text-align:left;z-index:251659264;visibility:visible;mso-wrap-distance-left:4.5pt;mso-wrap-distance-top:4.5pt;mso-wrap-distance-right:4.5pt;mso-wrap-distance-bottom:4.5pt;mso-position-vertical-relative:line" from="4.5pt,8.9pt" to="481.5pt,8.9pt" strokeweight="1.5pt">
            <w10:wrap type="square"/>
          </v:line>
        </w:pict>
      </w:r>
    </w:p>
    <w:p w:rsidR="00A33888" w:rsidRDefault="004C26AD">
      <w:pPr>
        <w:widowControl/>
        <w:jc w:val="center"/>
        <w:rPr>
          <w:b/>
          <w:bCs/>
          <w:sz w:val="24"/>
          <w:szCs w:val="24"/>
          <w:lang w:eastAsia="zh-CN"/>
        </w:rPr>
      </w:pPr>
      <w:r>
        <w:rPr>
          <w:rFonts w:ascii="宋体" w:eastAsia="宋体" w:hAnsi="宋体" w:cs="宋体"/>
          <w:b/>
          <w:bCs/>
          <w:sz w:val="24"/>
          <w:szCs w:val="24"/>
          <w:lang w:val="zh-TW" w:eastAsia="zh-TW"/>
        </w:rPr>
        <w:t>一种基于对等网络的异构数据库同步方法</w:t>
      </w:r>
      <w:bookmarkEnd w:id="1"/>
    </w:p>
    <w:p w:rsidR="00A33888" w:rsidRDefault="004C26AD">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rsidR="00A33888" w:rsidRDefault="004C26AD">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本发明属于信息技术邻域，尤其涉及一种基于对等网络的异构数据库同步方法。</w:t>
      </w:r>
    </w:p>
    <w:p w:rsidR="00A33888" w:rsidRDefault="004C26AD">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在关乎民信息技术的发展是日新月异的，很多信息系统建设于不同时期，而且又由不同的厂商各自进行设计，使得这些系统的平台往往呈现出异构性，导致了数据的不一致性。如果数据信息得不到有效共享，那么这些独立的数据系统将成为一个个</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此外，伴随着企业业务的蓬勃发展与信息化程度的不断提高，各应用系统间的数据交换也日渐频繁，会带来这样的问题：不同平台，不同格式的数据源进行数据交换和数据同步的需求越来越广泛。但在数据交换方面，由于没有标准的数据交换与同步工具，要实现数据交换与同步十分困难。因此企业迫切希望集成各个信息中的数据，消除</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，保证信息系统之间信息交换畅通，保障数据传输的一致性和安全性，真正实现数据共享。为此，如何灵活及有效地处理这些异构数据库中的信息，实现异构数据库信息同步成为一个颇受关注的研究问题。</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异构数据库系统的异构</w:t>
      </w:r>
      <w:r>
        <w:rPr>
          <w:rFonts w:ascii="宋体" w:eastAsia="宋体" w:hAnsi="宋体" w:cs="宋体"/>
          <w:sz w:val="24"/>
          <w:szCs w:val="24"/>
          <w:lang w:val="zh-TW" w:eastAsia="zh-TW"/>
        </w:rPr>
        <w:t>性主要体现在数据库系统的各个节点上采用不完全相同的硬件平台、操作系统和数据库系统，可概括为计算机体系结构的异构、操作系统的异构和</w:t>
      </w:r>
      <w:r>
        <w:rPr>
          <w:rFonts w:ascii="宋体" w:eastAsia="宋体" w:hAnsi="宋体" w:cs="宋体"/>
          <w:sz w:val="24"/>
          <w:szCs w:val="24"/>
        </w:rPr>
        <w:t>DBMS</w:t>
      </w:r>
      <w:r>
        <w:rPr>
          <w:rFonts w:ascii="宋体" w:eastAsia="宋体" w:hAnsi="宋体" w:cs="宋体"/>
          <w:sz w:val="24"/>
          <w:szCs w:val="24"/>
          <w:lang w:val="zh-TW" w:eastAsia="zh-TW"/>
        </w:rPr>
        <w:t>的异构这三个方面。</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各个参与的数据库分别运行在大型机、小型机、工作站、</w:t>
      </w:r>
      <w:r>
        <w:rPr>
          <w:rFonts w:ascii="宋体" w:eastAsia="宋体" w:hAnsi="宋体" w:cs="宋体"/>
          <w:sz w:val="24"/>
          <w:szCs w:val="24"/>
        </w:rPr>
        <w:t>PC</w:t>
      </w:r>
      <w:r>
        <w:rPr>
          <w:rFonts w:ascii="宋体" w:eastAsia="宋体" w:hAnsi="宋体" w:cs="宋体"/>
          <w:sz w:val="24"/>
          <w:szCs w:val="24"/>
          <w:lang w:val="zh-TW" w:eastAsia="zh-TW"/>
        </w:rPr>
        <w:t>或嵌入式系统这些不同体系结构的计算机中称之为计算机体系结构的异构。</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各个数据库系统运行于</w:t>
      </w:r>
      <w:r>
        <w:rPr>
          <w:rFonts w:ascii="宋体" w:eastAsia="宋体" w:hAnsi="宋体" w:cs="宋体"/>
          <w:sz w:val="24"/>
          <w:szCs w:val="24"/>
        </w:rPr>
        <w:t>Unix, Windows NT, Linux</w:t>
      </w:r>
      <w:r>
        <w:rPr>
          <w:rFonts w:ascii="宋体" w:eastAsia="宋体" w:hAnsi="宋体" w:cs="宋体"/>
          <w:sz w:val="24"/>
          <w:szCs w:val="24"/>
          <w:lang w:val="zh-TW" w:eastAsia="zh-TW"/>
        </w:rPr>
        <w:t>等不同的操作系统中被看作是基础操作系统的异构。</w:t>
      </w:r>
    </w:p>
    <w:p w:rsidR="00A33888" w:rsidRDefault="004C26AD">
      <w:pPr>
        <w:pStyle w:val="1"/>
        <w:ind w:firstLine="480"/>
        <w:rPr>
          <w:rFonts w:ascii="宋体" w:eastAsia="宋体" w:hAnsi="宋体" w:cs="宋体"/>
          <w:sz w:val="24"/>
          <w:szCs w:val="24"/>
        </w:rPr>
      </w:pPr>
      <w:r>
        <w:rPr>
          <w:rFonts w:ascii="宋体" w:eastAsia="宋体" w:hAnsi="宋体" w:cs="宋体"/>
          <w:sz w:val="24"/>
          <w:szCs w:val="24"/>
        </w:rPr>
        <w:t>DBMS</w:t>
      </w:r>
      <w:r>
        <w:rPr>
          <w:rFonts w:ascii="宋体" w:eastAsia="宋体" w:hAnsi="宋体" w:cs="宋体"/>
          <w:sz w:val="24"/>
          <w:szCs w:val="24"/>
          <w:lang w:val="zh-TW" w:eastAsia="zh-TW"/>
        </w:rPr>
        <w:t>的异构按照数据库模型可以分为两种：一种是由</w:t>
      </w:r>
      <w:r>
        <w:rPr>
          <w:rFonts w:ascii="宋体" w:eastAsia="宋体" w:hAnsi="宋体" w:cs="宋体"/>
          <w:sz w:val="24"/>
          <w:szCs w:val="24"/>
        </w:rPr>
        <w:t>Oracle</w:t>
      </w:r>
      <w:r>
        <w:rPr>
          <w:rFonts w:ascii="宋体" w:eastAsia="宋体" w:hAnsi="宋体" w:cs="宋体"/>
          <w:sz w:val="24"/>
          <w:szCs w:val="24"/>
          <w:lang w:val="zh-TW" w:eastAsia="zh-TW"/>
        </w:rPr>
        <w:t>、</w:t>
      </w:r>
      <w:r>
        <w:rPr>
          <w:rFonts w:ascii="宋体" w:eastAsia="宋体" w:hAnsi="宋体" w:cs="宋体"/>
          <w:sz w:val="24"/>
          <w:szCs w:val="24"/>
        </w:rPr>
        <w:t>SQL Server</w:t>
      </w:r>
      <w:r>
        <w:rPr>
          <w:rFonts w:ascii="宋体" w:eastAsia="宋体" w:hAnsi="宋体" w:cs="宋体"/>
          <w:sz w:val="24"/>
          <w:szCs w:val="24"/>
          <w:lang w:val="zh-TW" w:eastAsia="zh-TW"/>
        </w:rPr>
        <w:t>等几种不同的数据库但同为关系型数据库系统构成；另一种是由不同数据模型的数据库，如关系、模式、层次、网络、面向对象、函数型数据库共同组成的一个异构数据库系统。</w:t>
      </w:r>
      <w:r>
        <w:rPr>
          <w:rFonts w:ascii="宋体" w:eastAsia="宋体" w:hAnsi="宋体" w:cs="宋体"/>
          <w:sz w:val="24"/>
          <w:szCs w:val="24"/>
        </w:rPr>
        <w:t>DBMS</w:t>
      </w:r>
      <w:r>
        <w:rPr>
          <w:rFonts w:ascii="宋体" w:eastAsia="宋体" w:hAnsi="宋体" w:cs="宋体"/>
          <w:sz w:val="24"/>
          <w:szCs w:val="24"/>
          <w:lang w:val="zh-TW" w:eastAsia="zh-TW"/>
        </w:rPr>
        <w:t>的不同主要表现在表达结构和限制以及语义这两个方面。表达结构和限制方面：不同的数据模型提供不同的结构原语，例如相同的信息在关系模型中用关系表达，而在网络模型中用记录类型表达；不同的数据模型可能支持不同的限制，不同的数据模型通常对应不同的数据库语言，即使数据模型相同也可以有不同的语言。数据语义方面：包括数据逻辑表示和数据库互操作</w:t>
      </w:r>
      <w:r>
        <w:rPr>
          <w:rFonts w:ascii="宋体" w:eastAsia="宋体" w:hAnsi="宋体" w:cs="宋体"/>
          <w:sz w:val="24"/>
          <w:szCs w:val="24"/>
          <w:lang w:val="zh-TW" w:eastAsia="zh-TW"/>
        </w:rPr>
        <w:lastRenderedPageBreak/>
        <w:t>两方面，其中数据逻辑表</w:t>
      </w:r>
      <w:r>
        <w:rPr>
          <w:rFonts w:ascii="宋体" w:eastAsia="宋体" w:hAnsi="宋体" w:cs="宋体"/>
          <w:sz w:val="24"/>
          <w:szCs w:val="24"/>
          <w:lang w:val="zh-TW" w:eastAsia="zh-TW"/>
        </w:rPr>
        <w:t>示涉及到所使用的数据模式以及数据类型等。</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目前的同步方法的缺陷在于硬件、网络或数据库出现故障时，不能保证数据库数据同步的可靠性和可用性。</w:t>
      </w:r>
    </w:p>
    <w:p w:rsidR="00A33888" w:rsidRDefault="004C26AD" w:rsidP="007B77A6">
      <w:pPr>
        <w:ind w:firstLineChars="200" w:firstLine="480"/>
        <w:rPr>
          <w:rFonts w:ascii="Arial" w:eastAsia="Arial" w:hAnsi="Arial" w:cs="Arial"/>
          <w:b/>
          <w:bCs/>
          <w:sz w:val="36"/>
          <w:szCs w:val="36"/>
          <w:lang w:eastAsia="zh-CN"/>
        </w:rPr>
      </w:pPr>
      <w:r>
        <w:rPr>
          <w:rFonts w:ascii="宋体" w:eastAsia="宋体" w:hAnsi="宋体" w:cs="宋体"/>
          <w:sz w:val="24"/>
          <w:szCs w:val="24"/>
          <w:lang w:val="zh-TW" w:eastAsia="zh-TW"/>
        </w:rPr>
        <w:t>中国发明专利（公开号</w:t>
      </w:r>
      <w:r>
        <w:rPr>
          <w:rFonts w:ascii="宋体" w:eastAsia="宋体" w:hAnsi="宋体" w:cs="宋体"/>
          <w:sz w:val="24"/>
          <w:szCs w:val="24"/>
          <w:lang w:eastAsia="zh-CN"/>
        </w:rPr>
        <w:t>102063502A</w:t>
      </w:r>
      <w:r>
        <w:rPr>
          <w:rFonts w:ascii="宋体" w:eastAsia="宋体" w:hAnsi="宋体" w:cs="宋体"/>
          <w:sz w:val="24"/>
          <w:szCs w:val="24"/>
          <w:lang w:val="zh-TW" w:eastAsia="zh-TW"/>
        </w:rPr>
        <w:t>）公开了一种实现异构数据库数据同步的方法。其中异种数据库包括数据库</w:t>
      </w:r>
      <w:r>
        <w:rPr>
          <w:rFonts w:ascii="宋体" w:eastAsia="宋体" w:hAnsi="宋体" w:cs="宋体"/>
          <w:sz w:val="24"/>
          <w:szCs w:val="24"/>
          <w:lang w:eastAsia="zh-CN"/>
        </w:rPr>
        <w:t>A</w:t>
      </w:r>
      <w:r>
        <w:rPr>
          <w:rFonts w:ascii="宋体" w:eastAsia="宋体" w:hAnsi="宋体" w:cs="宋体"/>
          <w:sz w:val="24"/>
          <w:szCs w:val="24"/>
          <w:lang w:val="zh-TW" w:eastAsia="zh-TW"/>
        </w:rPr>
        <w:t>和数据库</w:t>
      </w:r>
      <w:r>
        <w:rPr>
          <w:rFonts w:ascii="宋体" w:eastAsia="宋体" w:hAnsi="宋体" w:cs="宋体"/>
          <w:sz w:val="24"/>
          <w:szCs w:val="24"/>
          <w:lang w:eastAsia="zh-CN"/>
        </w:rPr>
        <w:t>B</w:t>
      </w:r>
      <w:r>
        <w:rPr>
          <w:rFonts w:ascii="宋体" w:eastAsia="宋体" w:hAnsi="宋体" w:cs="宋体"/>
          <w:sz w:val="24"/>
          <w:szCs w:val="24"/>
          <w:lang w:val="zh-TW" w:eastAsia="zh-TW"/>
        </w:rPr>
        <w:t>，数据库</w:t>
      </w:r>
      <w:r>
        <w:rPr>
          <w:rFonts w:ascii="宋体" w:eastAsia="宋体" w:hAnsi="宋体" w:cs="宋体"/>
          <w:sz w:val="24"/>
          <w:szCs w:val="24"/>
          <w:lang w:eastAsia="zh-CN"/>
        </w:rPr>
        <w:t>A</w:t>
      </w:r>
      <w:r>
        <w:rPr>
          <w:rFonts w:ascii="宋体" w:eastAsia="宋体" w:hAnsi="宋体" w:cs="宋体"/>
          <w:sz w:val="24"/>
          <w:szCs w:val="24"/>
          <w:lang w:val="zh-TW" w:eastAsia="zh-TW"/>
        </w:rPr>
        <w:t>是用户应用所使用的数据库，数据库访问接口使用</w:t>
      </w:r>
      <w:r>
        <w:rPr>
          <w:rFonts w:ascii="宋体" w:eastAsia="宋体" w:hAnsi="宋体" w:cs="宋体"/>
          <w:sz w:val="24"/>
          <w:szCs w:val="24"/>
          <w:lang w:eastAsia="zh-CN"/>
        </w:rPr>
        <w:t>JDBC</w:t>
      </w:r>
      <w:r>
        <w:rPr>
          <w:rFonts w:ascii="宋体" w:eastAsia="宋体" w:hAnsi="宋体" w:cs="宋体"/>
          <w:sz w:val="24"/>
          <w:szCs w:val="24"/>
          <w:lang w:val="zh-TW" w:eastAsia="zh-TW"/>
        </w:rPr>
        <w:t>接口，数据库</w:t>
      </w:r>
      <w:r>
        <w:rPr>
          <w:rFonts w:ascii="宋体" w:eastAsia="宋体" w:hAnsi="宋体" w:cs="宋体"/>
          <w:sz w:val="24"/>
          <w:szCs w:val="24"/>
          <w:lang w:eastAsia="zh-CN"/>
        </w:rPr>
        <w:t>B</w:t>
      </w:r>
      <w:r>
        <w:rPr>
          <w:rFonts w:ascii="宋体" w:eastAsia="宋体" w:hAnsi="宋体" w:cs="宋体"/>
          <w:sz w:val="24"/>
          <w:szCs w:val="24"/>
          <w:lang w:val="zh-TW" w:eastAsia="zh-TW"/>
        </w:rPr>
        <w:t>是进行数据同步的目的数据库；还包括符合</w:t>
      </w:r>
      <w:r>
        <w:rPr>
          <w:rFonts w:ascii="宋体" w:eastAsia="宋体" w:hAnsi="宋体" w:cs="宋体"/>
          <w:sz w:val="24"/>
          <w:szCs w:val="24"/>
          <w:lang w:eastAsia="zh-CN"/>
        </w:rPr>
        <w:t>SUN</w:t>
      </w:r>
      <w:r>
        <w:rPr>
          <w:rFonts w:ascii="宋体" w:eastAsia="宋体" w:hAnsi="宋体" w:cs="宋体"/>
          <w:sz w:val="24"/>
          <w:szCs w:val="24"/>
          <w:lang w:val="zh-TW" w:eastAsia="zh-TW"/>
        </w:rPr>
        <w:t>规范的</w:t>
      </w:r>
      <w:r>
        <w:rPr>
          <w:rFonts w:ascii="宋体" w:eastAsia="宋体" w:hAnsi="宋体" w:cs="宋体"/>
          <w:sz w:val="24"/>
          <w:szCs w:val="24"/>
          <w:lang w:eastAsia="zh-CN"/>
        </w:rPr>
        <w:t>JDBC</w:t>
      </w:r>
      <w:r>
        <w:rPr>
          <w:rFonts w:ascii="宋体" w:eastAsia="宋体" w:hAnsi="宋体" w:cs="宋体"/>
          <w:sz w:val="24"/>
          <w:szCs w:val="24"/>
          <w:lang w:val="zh-TW" w:eastAsia="zh-TW"/>
        </w:rPr>
        <w:t>驱动</w:t>
      </w:r>
      <w:r>
        <w:rPr>
          <w:rFonts w:ascii="宋体" w:eastAsia="宋体" w:hAnsi="宋体" w:cs="宋体"/>
          <w:sz w:val="24"/>
          <w:szCs w:val="24"/>
          <w:lang w:eastAsia="zh-CN"/>
        </w:rPr>
        <w:t>AB</w:t>
      </w:r>
      <w:r>
        <w:rPr>
          <w:rFonts w:ascii="宋体" w:eastAsia="宋体" w:hAnsi="宋体" w:cs="宋体"/>
          <w:sz w:val="24"/>
          <w:szCs w:val="24"/>
          <w:lang w:val="zh-TW" w:eastAsia="zh-TW"/>
        </w:rPr>
        <w:t>，所述驱动</w:t>
      </w:r>
      <w:r>
        <w:rPr>
          <w:rFonts w:ascii="宋体" w:eastAsia="宋体" w:hAnsi="宋体" w:cs="宋体"/>
          <w:sz w:val="24"/>
          <w:szCs w:val="24"/>
          <w:lang w:eastAsia="zh-CN"/>
        </w:rPr>
        <w:t>AB</w:t>
      </w:r>
      <w:r>
        <w:rPr>
          <w:rFonts w:ascii="宋体" w:eastAsia="宋体" w:hAnsi="宋体" w:cs="宋体"/>
          <w:sz w:val="24"/>
          <w:szCs w:val="24"/>
          <w:lang w:val="zh-TW" w:eastAsia="zh-TW"/>
        </w:rPr>
        <w:t>包含</w:t>
      </w:r>
      <w:r>
        <w:rPr>
          <w:rFonts w:ascii="宋体" w:eastAsia="宋体" w:hAnsi="宋体" w:cs="宋体"/>
          <w:sz w:val="24"/>
          <w:szCs w:val="24"/>
          <w:lang w:eastAsia="zh-CN"/>
        </w:rPr>
        <w:t>A</w:t>
      </w:r>
      <w:r>
        <w:rPr>
          <w:rFonts w:ascii="宋体" w:eastAsia="宋体" w:hAnsi="宋体" w:cs="宋体"/>
          <w:sz w:val="24"/>
          <w:szCs w:val="24"/>
          <w:lang w:val="zh-TW" w:eastAsia="zh-TW"/>
        </w:rPr>
        <w:t>的</w:t>
      </w:r>
      <w:r>
        <w:rPr>
          <w:rFonts w:ascii="宋体" w:eastAsia="宋体" w:hAnsi="宋体" w:cs="宋体"/>
          <w:sz w:val="24"/>
          <w:szCs w:val="24"/>
          <w:lang w:eastAsia="zh-CN"/>
        </w:rPr>
        <w:t>JDBC</w:t>
      </w:r>
      <w:r>
        <w:rPr>
          <w:rFonts w:ascii="宋体" w:eastAsia="宋体" w:hAnsi="宋体" w:cs="宋体"/>
          <w:sz w:val="24"/>
          <w:szCs w:val="24"/>
          <w:lang w:val="zh-TW" w:eastAsia="zh-TW"/>
        </w:rPr>
        <w:t>驱动包和</w:t>
      </w:r>
      <w:r>
        <w:rPr>
          <w:rFonts w:ascii="宋体" w:eastAsia="宋体" w:hAnsi="宋体" w:cs="宋体"/>
          <w:sz w:val="24"/>
          <w:szCs w:val="24"/>
          <w:lang w:eastAsia="zh-CN"/>
        </w:rPr>
        <w:t>B</w:t>
      </w:r>
      <w:r>
        <w:rPr>
          <w:rFonts w:ascii="宋体" w:eastAsia="宋体" w:hAnsi="宋体" w:cs="宋体"/>
          <w:sz w:val="24"/>
          <w:szCs w:val="24"/>
          <w:lang w:val="zh-TW" w:eastAsia="zh-TW"/>
        </w:rPr>
        <w:t>的</w:t>
      </w:r>
      <w:r>
        <w:rPr>
          <w:rFonts w:ascii="宋体" w:eastAsia="宋体" w:hAnsi="宋体" w:cs="宋体"/>
          <w:sz w:val="24"/>
          <w:szCs w:val="24"/>
          <w:lang w:eastAsia="zh-CN"/>
        </w:rPr>
        <w:t>JDBC</w:t>
      </w:r>
      <w:r>
        <w:rPr>
          <w:rFonts w:ascii="宋体" w:eastAsia="宋体" w:hAnsi="宋体" w:cs="宋体"/>
          <w:sz w:val="24"/>
          <w:szCs w:val="24"/>
          <w:lang w:val="zh-TW" w:eastAsia="zh-TW"/>
        </w:rPr>
        <w:t>驱动包；对驱动</w:t>
      </w:r>
      <w:r>
        <w:rPr>
          <w:rFonts w:ascii="宋体" w:eastAsia="宋体" w:hAnsi="宋体" w:cs="宋体"/>
          <w:sz w:val="24"/>
          <w:szCs w:val="24"/>
          <w:lang w:eastAsia="zh-CN"/>
        </w:rPr>
        <w:t>AB</w:t>
      </w:r>
      <w:r>
        <w:rPr>
          <w:rFonts w:ascii="宋体" w:eastAsia="宋体" w:hAnsi="宋体" w:cs="宋体"/>
          <w:sz w:val="24"/>
          <w:szCs w:val="24"/>
          <w:lang w:val="zh-TW" w:eastAsia="zh-TW"/>
        </w:rPr>
        <w:t>上的函数调用都被原样传递给数据库</w:t>
      </w:r>
      <w:r>
        <w:rPr>
          <w:rFonts w:ascii="宋体" w:eastAsia="宋体" w:hAnsi="宋体" w:cs="宋体"/>
          <w:sz w:val="24"/>
          <w:szCs w:val="24"/>
          <w:lang w:eastAsia="zh-CN"/>
        </w:rPr>
        <w:t>A</w:t>
      </w:r>
      <w:r>
        <w:rPr>
          <w:rFonts w:ascii="宋体" w:eastAsia="宋体" w:hAnsi="宋体" w:cs="宋体"/>
          <w:sz w:val="24"/>
          <w:szCs w:val="24"/>
          <w:lang w:val="zh-TW" w:eastAsia="zh-TW"/>
        </w:rPr>
        <w:t>的</w:t>
      </w:r>
      <w:r>
        <w:rPr>
          <w:rFonts w:ascii="宋体" w:eastAsia="宋体" w:hAnsi="宋体" w:cs="宋体"/>
          <w:sz w:val="24"/>
          <w:szCs w:val="24"/>
          <w:lang w:eastAsia="zh-CN"/>
        </w:rPr>
        <w:t>JDBC</w:t>
      </w:r>
      <w:r>
        <w:rPr>
          <w:rFonts w:ascii="宋体" w:eastAsia="宋体" w:hAnsi="宋体" w:cs="宋体"/>
          <w:sz w:val="24"/>
          <w:szCs w:val="24"/>
          <w:lang w:val="zh-TW" w:eastAsia="zh-TW"/>
        </w:rPr>
        <w:t>驱</w:t>
      </w:r>
      <w:r>
        <w:rPr>
          <w:rFonts w:ascii="宋体" w:eastAsia="宋体" w:hAnsi="宋体" w:cs="宋体"/>
          <w:sz w:val="24"/>
          <w:szCs w:val="24"/>
          <w:lang w:val="zh-TW" w:eastAsia="zh-TW"/>
        </w:rPr>
        <w:t>动，而对数据库有更改的函数调用，则经过</w:t>
      </w:r>
      <w:r>
        <w:rPr>
          <w:rFonts w:ascii="宋体" w:eastAsia="宋体" w:hAnsi="宋体" w:cs="宋体"/>
          <w:sz w:val="24"/>
          <w:szCs w:val="24"/>
          <w:lang w:eastAsia="zh-CN"/>
        </w:rPr>
        <w:t>sql</w:t>
      </w:r>
      <w:r>
        <w:rPr>
          <w:rFonts w:ascii="宋体" w:eastAsia="宋体" w:hAnsi="宋体" w:cs="宋体"/>
          <w:sz w:val="24"/>
          <w:szCs w:val="24"/>
          <w:lang w:val="zh-TW" w:eastAsia="zh-TW"/>
        </w:rPr>
        <w:t>语法映射转换后，再传递给数据库</w:t>
      </w:r>
      <w:r>
        <w:rPr>
          <w:rFonts w:ascii="宋体" w:eastAsia="宋体" w:hAnsi="宋体" w:cs="宋体"/>
          <w:sz w:val="24"/>
          <w:szCs w:val="24"/>
          <w:lang w:eastAsia="zh-CN"/>
        </w:rPr>
        <w:t>B</w:t>
      </w:r>
      <w:r>
        <w:rPr>
          <w:rFonts w:ascii="宋体" w:eastAsia="宋体" w:hAnsi="宋体" w:cs="宋体"/>
          <w:sz w:val="24"/>
          <w:szCs w:val="24"/>
          <w:lang w:val="zh-TW" w:eastAsia="zh-TW"/>
        </w:rPr>
        <w:t>的</w:t>
      </w:r>
      <w:r>
        <w:rPr>
          <w:rFonts w:ascii="宋体" w:eastAsia="宋体" w:hAnsi="宋体" w:cs="宋体"/>
          <w:sz w:val="24"/>
          <w:szCs w:val="24"/>
          <w:lang w:eastAsia="zh-CN"/>
        </w:rPr>
        <w:t>JDBC</w:t>
      </w:r>
      <w:r>
        <w:rPr>
          <w:rFonts w:ascii="宋体" w:eastAsia="宋体" w:hAnsi="宋体" w:cs="宋体"/>
          <w:sz w:val="24"/>
          <w:szCs w:val="24"/>
          <w:lang w:val="zh-TW" w:eastAsia="zh-TW"/>
        </w:rPr>
        <w:t>驱动。该方法的缺点是：当某一数据库出现故障时，异构数据库同步方法会失效。</w:t>
      </w:r>
    </w:p>
    <w:p w:rsidR="00A33888" w:rsidRDefault="004C26AD">
      <w:pPr>
        <w:ind w:firstLine="480"/>
        <w:rPr>
          <w:rFonts w:ascii="宋体" w:eastAsia="宋体" w:hAnsi="宋体" w:cs="宋体"/>
          <w:sz w:val="24"/>
          <w:szCs w:val="24"/>
          <w:lang w:eastAsia="zh-CN"/>
        </w:rPr>
      </w:pPr>
      <w:r>
        <w:rPr>
          <w:rFonts w:ascii="宋体" w:eastAsia="宋体" w:hAnsi="宋体" w:cs="宋体"/>
          <w:sz w:val="24"/>
          <w:szCs w:val="24"/>
          <w:lang w:val="zh-TW" w:eastAsia="zh-TW"/>
        </w:rPr>
        <w:t>中国发明专利（公开号</w:t>
      </w:r>
      <w:r>
        <w:rPr>
          <w:rFonts w:ascii="宋体" w:eastAsia="宋体" w:hAnsi="宋体" w:cs="宋体"/>
          <w:sz w:val="24"/>
          <w:szCs w:val="24"/>
          <w:lang w:eastAsia="zh-CN"/>
        </w:rPr>
        <w:t>102129478A</w:t>
      </w:r>
      <w:r>
        <w:rPr>
          <w:rFonts w:ascii="宋体" w:eastAsia="宋体" w:hAnsi="宋体" w:cs="宋体"/>
          <w:sz w:val="24"/>
          <w:szCs w:val="24"/>
          <w:lang w:val="zh-TW" w:eastAsia="zh-TW"/>
        </w:rPr>
        <w:t>）公开了一种数据库同步方法及系统。该方法包括：实时捕捉源数据库中数据的变化信息及该数据变化对应的事务，并将捕捉到的变化信息及事务保存到中间数据库中；根据中间数据库中保存的变化信息确定需要同步的目标数据库；将所述变化信息转换为对应所述目标数据库的目标数据；将对应同一事务的所有目标数据同时更新到所述目标数据库中。利</w:t>
      </w:r>
      <w:r>
        <w:rPr>
          <w:rFonts w:ascii="宋体" w:eastAsia="宋体" w:hAnsi="宋体" w:cs="宋体"/>
          <w:sz w:val="24"/>
          <w:szCs w:val="24"/>
          <w:lang w:val="zh-TW" w:eastAsia="zh-TW"/>
        </w:rPr>
        <w:t>用本发明，可以实现不同类型的数据库以及异构数据表之间的数据同步，降低同步过程对系统资源的消耗，保证同步过程的可靠性。该方法的缺点是：当硬件或网络出现故障时，不能解决源数据库与目标数据库的一致性。</w:t>
      </w:r>
    </w:p>
    <w:p w:rsidR="00A33888" w:rsidRDefault="004C26AD">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rsidR="00A33888" w:rsidRPr="009220E3" w:rsidRDefault="004C26AD">
      <w:pPr>
        <w:ind w:firstLine="420"/>
        <w:rPr>
          <w:rFonts w:ascii="宋体" w:eastAsia="宋体" w:hAnsi="宋体" w:cs="宋体"/>
          <w:sz w:val="24"/>
          <w:szCs w:val="24"/>
          <w:lang w:val="zh-TW" w:eastAsia="zh-TW"/>
        </w:rPr>
      </w:pPr>
      <w:r>
        <w:rPr>
          <w:rFonts w:ascii="宋体" w:eastAsia="宋体" w:hAnsi="宋体" w:cs="宋体"/>
          <w:sz w:val="24"/>
          <w:szCs w:val="24"/>
          <w:lang w:val="zh-TW" w:eastAsia="zh-TW"/>
        </w:rPr>
        <w:t>本发明的目的在于针对现有技</w:t>
      </w:r>
      <w:r w:rsidRPr="009220E3">
        <w:rPr>
          <w:rFonts w:ascii="宋体" w:eastAsia="宋体" w:hAnsi="宋体" w:cs="宋体"/>
          <w:color w:val="auto"/>
          <w:sz w:val="24"/>
          <w:szCs w:val="24"/>
          <w:lang w:val="zh-TW" w:eastAsia="zh-TW"/>
        </w:rPr>
        <w:t>术的不足，提供一种基于对等网络的异构数据库同步方法</w:t>
      </w:r>
      <w:r w:rsidRPr="009220E3">
        <w:rPr>
          <w:rFonts w:ascii="宋体" w:eastAsia="宋体" w:hAnsi="宋体" w:cs="宋体"/>
          <w:color w:val="auto"/>
          <w:sz w:val="24"/>
          <w:szCs w:val="24"/>
          <w:lang w:eastAsia="zh-CN"/>
        </w:rPr>
        <w:t>,</w:t>
      </w:r>
      <w:r w:rsidRPr="009220E3">
        <w:rPr>
          <w:rFonts w:ascii="宋体" w:eastAsia="宋体" w:hAnsi="宋体" w:cs="宋体"/>
          <w:color w:val="auto"/>
          <w:sz w:val="24"/>
          <w:szCs w:val="24"/>
          <w:lang w:val="zh-TW" w:eastAsia="zh-TW"/>
        </w:rPr>
        <w:t>数据库同步的各个服务器</w:t>
      </w:r>
      <w:r w:rsidRPr="009220E3">
        <w:rPr>
          <w:rFonts w:ascii="宋体" w:eastAsia="宋体" w:hAnsi="宋体" w:cs="宋体"/>
          <w:color w:val="auto"/>
          <w:sz w:val="24"/>
          <w:szCs w:val="24"/>
          <w:lang w:val="zh-TW" w:eastAsia="zh-TW"/>
        </w:rPr>
        <w:t>实体都是对等的，既是信息提供者又是索取者，节点之间通过直接互联实现信息资源的共</w:t>
      </w:r>
      <w:r w:rsidRPr="009220E3">
        <w:rPr>
          <w:rFonts w:ascii="宋体" w:eastAsia="宋体" w:hAnsi="宋体" w:cs="宋体"/>
          <w:sz w:val="24"/>
          <w:szCs w:val="24"/>
          <w:lang w:val="zh-TW" w:eastAsia="zh-TW"/>
        </w:rPr>
        <w:t>享，而无需</w:t>
      </w:r>
      <w:r w:rsidRPr="009220E3">
        <w:rPr>
          <w:rFonts w:ascii="宋体" w:eastAsia="宋体" w:hAnsi="宋体" w:cs="宋体"/>
          <w:sz w:val="24"/>
          <w:szCs w:val="24"/>
          <w:lang w:val="zh-TW" w:eastAsia="zh-TW"/>
        </w:rPr>
        <w:t>依靠</w:t>
      </w:r>
      <w:r w:rsidRPr="009220E3">
        <w:rPr>
          <w:rFonts w:ascii="宋体" w:eastAsia="宋体" w:hAnsi="宋体" w:cs="宋体"/>
          <w:sz w:val="24"/>
          <w:szCs w:val="24"/>
          <w:lang w:val="zh-TW" w:eastAsia="zh-TW"/>
        </w:rPr>
        <w:t>集中式服务器的支持。</w:t>
      </w:r>
    </w:p>
    <w:p w:rsidR="00A33888" w:rsidRDefault="004C26AD">
      <w:pPr>
        <w:ind w:firstLine="420"/>
        <w:rPr>
          <w:rFonts w:ascii="宋体" w:eastAsia="宋体" w:hAnsi="宋体" w:cs="宋体"/>
          <w:sz w:val="24"/>
          <w:szCs w:val="24"/>
          <w:lang w:eastAsia="zh-CN"/>
        </w:rPr>
      </w:pPr>
      <w:r w:rsidRPr="009220E3">
        <w:rPr>
          <w:rFonts w:ascii="宋体" w:eastAsia="宋体" w:hAnsi="宋体" w:cs="宋体"/>
          <w:sz w:val="24"/>
          <w:szCs w:val="24"/>
          <w:lang w:val="zh-TW" w:eastAsia="zh-TW"/>
        </w:rPr>
        <w:t>区块链</w:t>
      </w:r>
      <w:r w:rsidRPr="009220E3">
        <w:rPr>
          <w:rFonts w:ascii="宋体" w:eastAsia="宋体" w:hAnsi="宋体" w:cs="宋体"/>
          <w:sz w:val="24"/>
          <w:szCs w:val="24"/>
          <w:lang w:val="zh-TW" w:eastAsia="zh-TW"/>
        </w:rPr>
        <w:t>是一串使用密码学方法相关联产</w:t>
      </w:r>
      <w:r w:rsidRPr="009220E3">
        <w:rPr>
          <w:rFonts w:ascii="宋体" w:eastAsia="宋体" w:hAnsi="宋体" w:cs="宋体"/>
          <w:sz w:val="24"/>
          <w:szCs w:val="24"/>
          <w:lang w:val="zh-TW" w:eastAsia="zh-TW"/>
        </w:rPr>
        <w:t>生的数据块，每一个数据块中包含了一次比特币网络交易的信息，用于验证其信息的有效性（防伪）和生成下一个区块。本发明方法借助区块链技术，记录数据库变更信息，同时记录时</w:t>
      </w:r>
      <w:r>
        <w:rPr>
          <w:rFonts w:ascii="宋体" w:eastAsia="宋体" w:hAnsi="宋体" w:cs="宋体"/>
          <w:sz w:val="24"/>
          <w:szCs w:val="24"/>
          <w:lang w:val="zh-TW" w:eastAsia="zh-TW"/>
        </w:rPr>
        <w:t>间戳，网络上各个节点维护统一的区块链。</w:t>
      </w:r>
    </w:p>
    <w:p w:rsidR="00A33888" w:rsidRDefault="004C26AD">
      <w:pPr>
        <w:pStyle w:val="1"/>
        <w:ind w:firstLine="480"/>
        <w:rPr>
          <w:rFonts w:ascii="宋体" w:eastAsia="宋体" w:hAnsi="宋体" w:cs="宋体"/>
          <w:sz w:val="24"/>
          <w:szCs w:val="24"/>
        </w:rPr>
      </w:pPr>
      <w:del w:id="79" w:author="Administrator" w:date="2015-12-25T11:31:00Z">
        <w:r w:rsidDel="00905A09">
          <w:rPr>
            <w:rFonts w:ascii="宋体" w:eastAsia="宋体" w:hAnsi="宋体" w:cs="宋体"/>
            <w:sz w:val="24"/>
            <w:szCs w:val="24"/>
            <w:lang w:val="zh-TW" w:eastAsia="zh-TW"/>
          </w:rPr>
          <w:delText>如下图</w:delText>
        </w:r>
        <w:r w:rsidDel="00905A09">
          <w:rPr>
            <w:rFonts w:ascii="宋体" w:eastAsia="宋体" w:hAnsi="宋体" w:cs="宋体"/>
            <w:sz w:val="24"/>
            <w:szCs w:val="24"/>
          </w:rPr>
          <w:delText>1</w:delText>
        </w:r>
        <w:r w:rsidDel="00905A09">
          <w:rPr>
            <w:rFonts w:ascii="宋体" w:eastAsia="宋体" w:hAnsi="宋体" w:cs="宋体"/>
            <w:sz w:val="24"/>
            <w:szCs w:val="24"/>
            <w:lang w:val="zh-TW" w:eastAsia="zh-TW"/>
          </w:rPr>
          <w:delText>所示，</w:delText>
        </w:r>
      </w:del>
      <w:r>
        <w:rPr>
          <w:rFonts w:ascii="宋体" w:eastAsia="宋体" w:hAnsi="宋体" w:cs="宋体"/>
          <w:sz w:val="24"/>
          <w:szCs w:val="24"/>
          <w:lang w:val="zh-TW" w:eastAsia="zh-TW"/>
        </w:rPr>
        <w:t>本发明提供的异构数据库同步方法，包括以下步骤：</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rsidR="00A33888" w:rsidRDefault="004C26AD">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rsidR="00A33888" w:rsidRPr="001D71EB" w:rsidRDefault="004C26AD">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w:t>
      </w:r>
      <w:r w:rsidRPr="001D71EB">
        <w:rPr>
          <w:rFonts w:ascii="宋体" w:eastAsia="宋体" w:hAnsi="宋体" w:cs="宋体"/>
          <w:sz w:val="24"/>
          <w:szCs w:val="24"/>
          <w:lang w:val="zh-TW" w:eastAsia="zh-TW"/>
        </w:rPr>
        <w:t>各个节点的资源信息；</w:t>
      </w:r>
      <w:del w:id="80" w:author="Administrator" w:date="2015-12-25T11:18:00Z">
        <w:r w:rsidRPr="001D71EB" w:rsidDel="0056541F">
          <w:rPr>
            <w:rFonts w:ascii="宋体" w:eastAsia="宋体" w:hAnsi="宋体" w:cs="宋体"/>
            <w:sz w:val="24"/>
            <w:szCs w:val="24"/>
            <w:lang w:val="zh-TW" w:eastAsia="zh-TW"/>
            <w:rPrChange w:id="81" w:author="Administrator" w:date="2015-12-25T11:23:00Z">
              <w:rPr>
                <w:rFonts w:ascii="宋体" w:eastAsia="宋体" w:hAnsi="宋体" w:cs="宋体"/>
                <w:sz w:val="24"/>
                <w:szCs w:val="24"/>
                <w:shd w:val="clear" w:color="auto" w:fill="FFFF00"/>
                <w:lang w:val="zh-TW" w:eastAsia="zh-TW"/>
              </w:rPr>
            </w:rPrChange>
          </w:rPr>
          <w:delText>把更新的信息</w:delText>
        </w:r>
      </w:del>
      <w:ins w:id="82" w:author="Administrator" w:date="2015-12-25T11:18:00Z">
        <w:r w:rsidR="0056541F" w:rsidRPr="001D71EB">
          <w:rPr>
            <w:rFonts w:ascii="宋体" w:eastAsia="宋体" w:hAnsi="宋体" w:cs="宋体" w:hint="eastAsia"/>
            <w:sz w:val="24"/>
            <w:szCs w:val="24"/>
            <w:lang w:val="zh-TW"/>
            <w:rPrChange w:id="83" w:author="Administrator" w:date="2015-12-25T11:23:00Z">
              <w:rPr>
                <w:rFonts w:ascii="宋体" w:eastAsia="宋体" w:hAnsi="宋体" w:cs="宋体" w:hint="eastAsia"/>
                <w:sz w:val="24"/>
                <w:szCs w:val="24"/>
                <w:shd w:val="clear" w:color="auto" w:fill="FFFF00"/>
                <w:lang w:val="zh-TW"/>
              </w:rPr>
            </w:rPrChange>
          </w:rPr>
          <w:t>将</w:t>
        </w:r>
        <w:r w:rsidR="0056541F" w:rsidRPr="001D71EB">
          <w:rPr>
            <w:rFonts w:ascii="宋体" w:eastAsia="宋体" w:hAnsi="宋体" w:cs="宋体"/>
            <w:sz w:val="24"/>
            <w:szCs w:val="24"/>
            <w:lang w:val="zh-TW" w:eastAsia="zh-TW"/>
            <w:rPrChange w:id="84" w:author="Administrator" w:date="2015-12-25T11:23:00Z">
              <w:rPr>
                <w:rFonts w:ascii="宋体" w:eastAsia="宋体" w:hAnsi="宋体" w:cs="宋体"/>
                <w:sz w:val="24"/>
                <w:szCs w:val="24"/>
                <w:shd w:val="clear" w:color="auto" w:fill="FFFF00"/>
                <w:lang w:val="zh-TW" w:eastAsia="zh-TW"/>
              </w:rPr>
            </w:rPrChange>
          </w:rPr>
          <w:t>更新的信息</w:t>
        </w:r>
      </w:ins>
      <w:del w:id="85" w:author="Administrator" w:date="2015-12-25T11:18:00Z">
        <w:r w:rsidRPr="001D71EB" w:rsidDel="0056541F">
          <w:rPr>
            <w:rFonts w:ascii="宋体" w:eastAsia="宋体" w:hAnsi="宋体" w:cs="宋体"/>
            <w:sz w:val="24"/>
            <w:szCs w:val="24"/>
            <w:lang w:val="zh-TW" w:eastAsia="zh-TW"/>
            <w:rPrChange w:id="86" w:author="Administrator" w:date="2015-12-25T11:23:00Z">
              <w:rPr>
                <w:rFonts w:ascii="宋体" w:eastAsia="宋体" w:hAnsi="宋体" w:cs="宋体"/>
                <w:sz w:val="24"/>
                <w:szCs w:val="24"/>
                <w:shd w:val="clear" w:color="auto" w:fill="FFFF00"/>
                <w:lang w:val="zh-TW" w:eastAsia="zh-TW"/>
              </w:rPr>
            </w:rPrChange>
          </w:rPr>
          <w:delText>，</w:delText>
        </w:r>
      </w:del>
      <w:r w:rsidRPr="001D71EB">
        <w:rPr>
          <w:rFonts w:ascii="宋体" w:eastAsia="宋体" w:hAnsi="宋体" w:cs="宋体"/>
          <w:sz w:val="24"/>
          <w:szCs w:val="24"/>
          <w:lang w:val="zh-TW" w:eastAsia="zh-TW"/>
          <w:rPrChange w:id="87" w:author="Administrator" w:date="2015-12-25T11:23:00Z">
            <w:rPr>
              <w:rFonts w:ascii="宋体" w:eastAsia="宋体" w:hAnsi="宋体" w:cs="宋体"/>
              <w:sz w:val="24"/>
              <w:szCs w:val="24"/>
              <w:shd w:val="clear" w:color="auto" w:fill="FFFF00"/>
              <w:lang w:val="zh-TW" w:eastAsia="zh-TW"/>
            </w:rPr>
          </w:rPrChange>
        </w:rPr>
        <w:t>记录时间戳，</w:t>
      </w:r>
      <w:del w:id="88" w:author="Administrator" w:date="2015-12-25T11:18:00Z">
        <w:r w:rsidRPr="001D71EB" w:rsidDel="0056541F">
          <w:rPr>
            <w:rFonts w:ascii="宋体" w:eastAsia="宋体" w:hAnsi="宋体" w:cs="宋体"/>
            <w:sz w:val="24"/>
            <w:szCs w:val="24"/>
            <w:lang w:val="zh-TW" w:eastAsia="zh-TW"/>
            <w:rPrChange w:id="89" w:author="Administrator" w:date="2015-12-25T11:23:00Z">
              <w:rPr>
                <w:rFonts w:ascii="宋体" w:eastAsia="宋体" w:hAnsi="宋体" w:cs="宋体"/>
                <w:sz w:val="24"/>
                <w:szCs w:val="24"/>
                <w:shd w:val="clear" w:color="auto" w:fill="FFFF00"/>
                <w:lang w:val="zh-TW" w:eastAsia="zh-TW"/>
              </w:rPr>
            </w:rPrChange>
          </w:rPr>
          <w:delText>便更新到区块链中</w:delText>
        </w:r>
      </w:del>
      <w:ins w:id="90" w:author="Administrator" w:date="2015-12-25T11:18:00Z">
        <w:r w:rsidR="0056541F" w:rsidRPr="001D71EB">
          <w:rPr>
            <w:rFonts w:ascii="宋体" w:eastAsia="宋体" w:hAnsi="宋体" w:cs="宋体" w:hint="eastAsia"/>
            <w:sz w:val="24"/>
            <w:szCs w:val="24"/>
            <w:lang w:val="zh-TW"/>
            <w:rPrChange w:id="91" w:author="Administrator" w:date="2015-12-25T11:23:00Z">
              <w:rPr>
                <w:rFonts w:ascii="宋体" w:eastAsia="宋体" w:hAnsi="宋体" w:cs="宋体" w:hint="eastAsia"/>
                <w:sz w:val="24"/>
                <w:szCs w:val="24"/>
                <w:shd w:val="clear" w:color="auto" w:fill="FFFF00"/>
                <w:lang w:val="zh-TW"/>
              </w:rPr>
            </w:rPrChange>
          </w:rPr>
          <w:t>并</w:t>
        </w:r>
        <w:r w:rsidR="0056541F" w:rsidRPr="001D71EB">
          <w:rPr>
            <w:rFonts w:ascii="宋体" w:eastAsia="宋体" w:hAnsi="宋体" w:cs="宋体"/>
            <w:sz w:val="24"/>
            <w:szCs w:val="24"/>
            <w:lang w:val="zh-TW" w:eastAsia="zh-TW"/>
            <w:rPrChange w:id="92" w:author="Administrator" w:date="2015-12-25T11:23:00Z">
              <w:rPr>
                <w:rFonts w:ascii="宋体" w:eastAsia="宋体" w:hAnsi="宋体" w:cs="宋体"/>
                <w:sz w:val="24"/>
                <w:szCs w:val="24"/>
                <w:shd w:val="clear" w:color="auto" w:fill="FFFF00"/>
                <w:lang w:val="zh-TW" w:eastAsia="zh-TW"/>
              </w:rPr>
            </w:rPrChange>
          </w:rPr>
          <w:t>更新到区块链中</w:t>
        </w:r>
      </w:ins>
      <w:r w:rsidRPr="001D71EB">
        <w:rPr>
          <w:rFonts w:ascii="宋体" w:eastAsia="宋体" w:hAnsi="宋体" w:cs="宋体"/>
          <w:sz w:val="24"/>
          <w:szCs w:val="24"/>
          <w:lang w:val="zh-TW" w:eastAsia="zh-TW"/>
        </w:rPr>
        <w:t>；</w:t>
      </w:r>
    </w:p>
    <w:p w:rsidR="00A33888" w:rsidRPr="009220E3" w:rsidRDefault="004C26AD" w:rsidP="009220E3">
      <w:pPr>
        <w:pStyle w:val="1"/>
        <w:ind w:firstLine="480"/>
        <w:rPr>
          <w:rFonts w:ascii="宋体" w:eastAsia="宋体" w:hAnsi="宋体" w:cs="宋体" w:hint="eastAsia"/>
          <w:sz w:val="24"/>
          <w:szCs w:val="24"/>
          <w:lang w:val="zh-TW"/>
        </w:rPr>
      </w:pPr>
      <w:r w:rsidRPr="001D71EB">
        <w:rPr>
          <w:rFonts w:ascii="宋体" w:eastAsia="宋体" w:hAnsi="宋体" w:cs="宋体"/>
          <w:sz w:val="24"/>
          <w:szCs w:val="24"/>
          <w:lang w:val="zh-TW" w:eastAsia="zh-TW"/>
        </w:rPr>
        <w:t>全局代理服务器</w:t>
      </w:r>
      <w:del w:id="93" w:author="Administrator" w:date="2015-12-25T11:17:00Z">
        <w:r w:rsidRPr="001D71EB" w:rsidDel="0056541F">
          <w:rPr>
            <w:rFonts w:ascii="宋体" w:eastAsia="宋体" w:hAnsi="宋体" w:cs="宋体"/>
            <w:sz w:val="24"/>
            <w:szCs w:val="24"/>
            <w:lang w:val="zh-TW" w:eastAsia="zh-TW"/>
          </w:rPr>
          <w:delText>通过</w:delText>
        </w:r>
      </w:del>
      <w:r w:rsidRPr="001D71EB">
        <w:rPr>
          <w:rFonts w:ascii="宋体" w:eastAsia="宋体" w:hAnsi="宋体" w:cs="宋体"/>
          <w:sz w:val="24"/>
          <w:szCs w:val="24"/>
          <w:lang w:val="zh-TW" w:eastAsia="zh-TW"/>
        </w:rPr>
        <w:t>对以区块形式存在的一组</w:t>
      </w:r>
      <w:r>
        <w:rPr>
          <w:rFonts w:ascii="宋体" w:eastAsia="宋体" w:hAnsi="宋体" w:cs="宋体"/>
          <w:sz w:val="24"/>
          <w:szCs w:val="24"/>
          <w:lang w:val="zh-TW" w:eastAsia="zh-TW"/>
        </w:rPr>
        <w:t>数据实施随机散列</w:t>
      </w:r>
      <w:del w:id="94" w:author="Administrator" w:date="2015-12-25T11:17:00Z">
        <w:r w:rsidDel="0056541F">
          <w:rPr>
            <w:rFonts w:ascii="宋体" w:eastAsia="宋体" w:hAnsi="宋体" w:cs="宋体"/>
            <w:sz w:val="24"/>
            <w:szCs w:val="24"/>
            <w:lang w:val="zh-TW" w:eastAsia="zh-TW"/>
          </w:rPr>
          <w:delText>而</w:delText>
        </w:r>
      </w:del>
      <w:ins w:id="95" w:author="Administrator" w:date="2015-12-25T11:17:00Z">
        <w:r w:rsidR="0056541F">
          <w:rPr>
            <w:rFonts w:ascii="宋体" w:eastAsia="宋体" w:hAnsi="宋体" w:cs="宋体" w:hint="eastAsia"/>
            <w:sz w:val="24"/>
            <w:szCs w:val="24"/>
            <w:lang w:val="zh-TW"/>
          </w:rPr>
          <w:t>并</w:t>
        </w:r>
      </w:ins>
      <w:r>
        <w:rPr>
          <w:rFonts w:ascii="宋体" w:eastAsia="宋体" w:hAnsi="宋体" w:cs="宋体"/>
          <w:sz w:val="24"/>
          <w:szCs w:val="24"/>
          <w:lang w:val="zh-TW" w:eastAsia="zh-TW"/>
        </w:rPr>
        <w:t>加上时间戳，</w:t>
      </w:r>
      <w:del w:id="96" w:author="Administrator" w:date="2015-12-25T11:17:00Z">
        <w:r w:rsidDel="0056541F">
          <w:rPr>
            <w:rFonts w:ascii="宋体" w:eastAsia="宋体" w:hAnsi="宋体" w:cs="宋体"/>
            <w:sz w:val="24"/>
            <w:szCs w:val="24"/>
            <w:lang w:val="zh-TW" w:eastAsia="zh-TW"/>
          </w:rPr>
          <w:delText>并</w:delText>
        </w:r>
      </w:del>
      <w:r>
        <w:rPr>
          <w:rFonts w:ascii="宋体" w:eastAsia="宋体" w:hAnsi="宋体" w:cs="宋体"/>
          <w:sz w:val="24"/>
          <w:szCs w:val="24"/>
          <w:lang w:val="zh-TW" w:eastAsia="zh-TW"/>
        </w:rPr>
        <w:t>将该随机散</w:t>
      </w:r>
      <w:r>
        <w:rPr>
          <w:rFonts w:ascii="宋体" w:eastAsia="宋体" w:hAnsi="宋体" w:cs="宋体"/>
          <w:sz w:val="24"/>
          <w:szCs w:val="24"/>
          <w:lang w:val="zh-TW" w:eastAsia="zh-TW"/>
        </w:rPr>
        <w:lastRenderedPageBreak/>
        <w:t>列进行广播；每个时间戳</w:t>
      </w:r>
      <w:r>
        <w:rPr>
          <w:rFonts w:ascii="宋体" w:eastAsia="宋体" w:hAnsi="宋体" w:cs="宋体"/>
          <w:sz w:val="24"/>
          <w:szCs w:val="24"/>
          <w:lang w:val="zh-TW" w:eastAsia="zh-TW"/>
        </w:rPr>
        <w:t>应当</w:t>
      </w:r>
      <w:r>
        <w:rPr>
          <w:rFonts w:ascii="宋体" w:eastAsia="宋体" w:hAnsi="宋体" w:cs="宋体"/>
          <w:sz w:val="24"/>
          <w:szCs w:val="24"/>
          <w:lang w:val="zh-TW" w:eastAsia="zh-TW"/>
        </w:rPr>
        <w:t>将前一个时间戳纳入其随机散列值，每一个随后的时间戳都对之前的时间戳进行增强，</w:t>
      </w:r>
      <w:del w:id="97" w:author="Administrator" w:date="2015-12-25T11:17:00Z">
        <w:r w:rsidDel="0056541F">
          <w:rPr>
            <w:rFonts w:ascii="宋体" w:eastAsia="宋体" w:hAnsi="宋体" w:cs="宋体"/>
            <w:sz w:val="24"/>
            <w:szCs w:val="24"/>
            <w:lang w:val="zh-TW" w:eastAsia="zh-TW"/>
          </w:rPr>
          <w:delText>这样并形成了区块链</w:delText>
        </w:r>
      </w:del>
      <w:ins w:id="98" w:author="Administrator" w:date="2015-12-25T11:17:00Z">
        <w:r w:rsidR="0056541F">
          <w:rPr>
            <w:rFonts w:ascii="宋体" w:eastAsia="宋体" w:hAnsi="宋体" w:cs="宋体"/>
            <w:sz w:val="24"/>
            <w:szCs w:val="24"/>
            <w:lang w:val="zh-TW" w:eastAsia="zh-TW"/>
          </w:rPr>
          <w:t>这样</w:t>
        </w:r>
        <w:r w:rsidR="0056541F">
          <w:rPr>
            <w:rFonts w:ascii="宋体" w:eastAsia="宋体" w:hAnsi="宋体" w:cs="宋体" w:hint="eastAsia"/>
            <w:sz w:val="24"/>
            <w:szCs w:val="24"/>
            <w:lang w:val="zh-TW"/>
          </w:rPr>
          <w:t>便</w:t>
        </w:r>
        <w:r w:rsidR="0056541F">
          <w:rPr>
            <w:rFonts w:ascii="宋体" w:eastAsia="宋体" w:hAnsi="宋体" w:cs="宋体"/>
            <w:sz w:val="24"/>
            <w:szCs w:val="24"/>
            <w:lang w:val="zh-TW" w:eastAsia="zh-TW"/>
          </w:rPr>
          <w:t>形成了区块链</w:t>
        </w:r>
      </w:ins>
      <w:r>
        <w:rPr>
          <w:rFonts w:ascii="宋体" w:eastAsia="宋体" w:hAnsi="宋体" w:cs="宋体"/>
          <w:sz w:val="24"/>
          <w:szCs w:val="24"/>
          <w:lang w:val="zh-TW" w:eastAsia="zh-TW"/>
        </w:rPr>
        <w:t>。</w:t>
      </w:r>
    </w:p>
    <w:p w:rsidR="00A33888" w:rsidDel="0056541F" w:rsidRDefault="004C26AD">
      <w:pPr>
        <w:pStyle w:val="1"/>
        <w:ind w:firstLine="480"/>
        <w:rPr>
          <w:del w:id="99" w:author="Administrator" w:date="2015-12-25T11:20:00Z"/>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w:t>
      </w:r>
      <w:r w:rsidRPr="001D71EB">
        <w:rPr>
          <w:rFonts w:ascii="宋体" w:eastAsia="宋体" w:hAnsi="宋体" w:cs="宋体"/>
          <w:sz w:val="24"/>
          <w:szCs w:val="24"/>
          <w:lang w:val="zh-TW" w:eastAsia="zh-TW"/>
        </w:rPr>
        <w:t>同步状态</w:t>
      </w:r>
      <w:r w:rsidRPr="001D71EB">
        <w:rPr>
          <w:rFonts w:ascii="宋体" w:eastAsia="宋体" w:hAnsi="宋体" w:cs="宋体"/>
          <w:sz w:val="24"/>
          <w:szCs w:val="24"/>
          <w:lang w:val="zh-TW" w:eastAsia="zh-TW"/>
          <w:rPrChange w:id="100" w:author="Administrator" w:date="2015-12-25T11:23:00Z">
            <w:rPr>
              <w:rFonts w:ascii="宋体" w:eastAsia="宋体" w:hAnsi="宋体" w:cs="宋体"/>
              <w:sz w:val="24"/>
              <w:szCs w:val="24"/>
              <w:shd w:val="clear" w:color="auto" w:fill="FFFF00"/>
              <w:lang w:val="zh-TW" w:eastAsia="zh-TW"/>
            </w:rPr>
          </w:rPrChange>
        </w:rPr>
        <w:t>，记录时间戳</w:t>
      </w:r>
      <w:del w:id="101" w:author="Administrator" w:date="2015-12-25T11:19:00Z">
        <w:r w:rsidRPr="001D71EB" w:rsidDel="0056541F">
          <w:rPr>
            <w:rFonts w:ascii="宋体" w:eastAsia="宋体" w:hAnsi="宋体" w:cs="宋体"/>
            <w:sz w:val="24"/>
            <w:szCs w:val="24"/>
            <w:lang w:val="zh-TW" w:eastAsia="zh-TW"/>
            <w:rPrChange w:id="102" w:author="Administrator" w:date="2015-12-25T11:23:00Z">
              <w:rPr>
                <w:rFonts w:ascii="宋体" w:eastAsia="宋体" w:hAnsi="宋体" w:cs="宋体"/>
                <w:sz w:val="24"/>
                <w:szCs w:val="24"/>
                <w:shd w:val="clear" w:color="auto" w:fill="FFFF00"/>
                <w:lang w:val="zh-TW" w:eastAsia="zh-TW"/>
              </w:rPr>
            </w:rPrChange>
          </w:rPr>
          <w:delText>、</w:delText>
        </w:r>
      </w:del>
      <w:ins w:id="103" w:author="Administrator" w:date="2015-12-25T11:19:00Z">
        <w:r w:rsidR="0056541F" w:rsidRPr="001D71EB">
          <w:rPr>
            <w:rFonts w:ascii="宋体" w:eastAsia="宋体" w:hAnsi="宋体" w:cs="宋体" w:hint="eastAsia"/>
            <w:sz w:val="24"/>
            <w:szCs w:val="24"/>
            <w:lang w:val="zh-TW"/>
            <w:rPrChange w:id="104" w:author="Administrator" w:date="2015-12-25T11:23:00Z">
              <w:rPr>
                <w:rFonts w:ascii="宋体" w:eastAsia="宋体" w:hAnsi="宋体" w:cs="宋体" w:hint="eastAsia"/>
                <w:sz w:val="24"/>
                <w:szCs w:val="24"/>
                <w:shd w:val="clear" w:color="auto" w:fill="FFFF00"/>
                <w:lang w:val="zh-TW"/>
              </w:rPr>
            </w:rPrChange>
          </w:rPr>
          <w:t>和</w:t>
        </w:r>
      </w:ins>
      <w:r w:rsidRPr="001D71EB">
        <w:rPr>
          <w:rFonts w:ascii="宋体" w:eastAsia="宋体" w:hAnsi="宋体" w:cs="宋体"/>
          <w:sz w:val="24"/>
          <w:szCs w:val="24"/>
          <w:lang w:val="zh-TW" w:eastAsia="zh-TW"/>
          <w:rPrChange w:id="105" w:author="Administrator" w:date="2015-12-25T11:23:00Z">
            <w:rPr>
              <w:rFonts w:ascii="宋体" w:eastAsia="宋体" w:hAnsi="宋体" w:cs="宋体"/>
              <w:sz w:val="24"/>
              <w:szCs w:val="24"/>
              <w:shd w:val="clear" w:color="auto" w:fill="FFFF00"/>
              <w:lang w:val="zh-TW" w:eastAsia="zh-TW"/>
            </w:rPr>
          </w:rPrChange>
        </w:rPr>
        <w:t>待变更的信息，</w:t>
      </w:r>
      <w:r w:rsidRPr="001D71EB">
        <w:rPr>
          <w:rFonts w:ascii="宋体" w:eastAsia="宋体" w:hAnsi="宋体" w:cs="宋体"/>
          <w:sz w:val="24"/>
          <w:szCs w:val="24"/>
          <w:lang w:val="zh-TW" w:eastAsia="zh-TW"/>
        </w:rPr>
        <w:t>并把更新状态</w:t>
      </w:r>
      <w:r>
        <w:rPr>
          <w:rFonts w:ascii="宋体" w:eastAsia="宋体" w:hAnsi="宋体" w:cs="宋体"/>
          <w:sz w:val="24"/>
          <w:szCs w:val="24"/>
          <w:lang w:val="zh-TW" w:eastAsia="zh-TW"/>
        </w:rPr>
        <w:t>反馈给全局代理</w:t>
      </w:r>
      <w:ins w:id="106" w:author="Administrator" w:date="2015-12-25T11:20:00Z">
        <w:r w:rsidR="0056541F">
          <w:rPr>
            <w:rFonts w:ascii="宋体" w:eastAsia="宋体" w:hAnsi="宋体" w:cs="宋体" w:hint="eastAsia"/>
            <w:sz w:val="24"/>
            <w:szCs w:val="24"/>
            <w:lang w:val="zh-TW"/>
          </w:rPr>
          <w:t>：</w:t>
        </w:r>
      </w:ins>
      <w:del w:id="107" w:author="Administrator" w:date="2015-12-25T11:20:00Z">
        <w:r w:rsidDel="0056541F">
          <w:rPr>
            <w:rFonts w:ascii="宋体" w:eastAsia="宋体" w:hAnsi="宋体" w:cs="宋体"/>
            <w:sz w:val="24"/>
            <w:szCs w:val="24"/>
            <w:lang w:val="zh-TW" w:eastAsia="zh-TW"/>
          </w:rPr>
          <w:delText>。</w:delText>
        </w:r>
      </w:del>
    </w:p>
    <w:p w:rsidR="00A33888" w:rsidRDefault="004C26AD" w:rsidP="00694A61">
      <w:pPr>
        <w:pStyle w:val="1"/>
        <w:ind w:firstLine="480"/>
        <w:rPr>
          <w:rFonts w:ascii="宋体" w:eastAsia="宋体" w:hAnsi="宋体" w:cs="宋体"/>
          <w:sz w:val="24"/>
          <w:szCs w:val="24"/>
          <w:lang w:eastAsia="zh-TW"/>
        </w:rPr>
        <w:pPrChange w:id="108" w:author="Administrator" w:date="2015-12-25T11:27:00Z">
          <w:pPr>
            <w:pStyle w:val="1"/>
            <w:ind w:firstLine="480"/>
          </w:pPr>
        </w:pPrChange>
      </w:pPr>
      <w:r>
        <w:rPr>
          <w:rFonts w:ascii="宋体" w:eastAsia="宋体" w:hAnsi="宋体" w:cs="宋体"/>
          <w:sz w:val="24"/>
          <w:szCs w:val="24"/>
          <w:lang w:val="zh-TW" w:eastAsia="zh-TW"/>
        </w:rPr>
        <w:t>每一个节点</w:t>
      </w:r>
      <w:r w:rsidRPr="00694A61">
        <w:rPr>
          <w:rFonts w:ascii="宋体" w:eastAsia="宋体" w:hAnsi="宋体" w:cs="宋体"/>
          <w:sz w:val="24"/>
          <w:szCs w:val="24"/>
          <w:lang w:val="zh-TW" w:eastAsia="zh-TW"/>
          <w:rPrChange w:id="109" w:author="Administrator" w:date="2015-12-25T11:27:00Z">
            <w:rPr>
              <w:rFonts w:ascii="宋体" w:eastAsia="宋体" w:hAnsi="宋体" w:cs="宋体"/>
              <w:sz w:val="24"/>
              <w:szCs w:val="24"/>
              <w:lang w:val="zh-TW" w:eastAsia="zh-TW"/>
            </w:rPr>
          </w:rPrChange>
        </w:rPr>
        <w:t>将收到的变更信息纳入一个区块中，当且仅当包含在该区块中的所有变更信息都是有效的且之前未存在过的，其他节点才认同该区块的有效性；</w:t>
      </w:r>
      <w:r w:rsidRPr="00694A61">
        <w:rPr>
          <w:rFonts w:ascii="宋体" w:eastAsia="宋体" w:hAnsi="宋体" w:cs="宋体"/>
          <w:sz w:val="24"/>
          <w:szCs w:val="24"/>
          <w:lang w:val="zh-TW" w:eastAsia="zh-TW"/>
          <w:rPrChange w:id="110" w:author="Administrator" w:date="2015-12-25T11:27:00Z">
            <w:rPr>
              <w:rFonts w:ascii="宋体" w:eastAsia="宋体" w:hAnsi="宋体" w:cs="宋体"/>
              <w:sz w:val="24"/>
              <w:szCs w:val="24"/>
              <w:lang w:val="zh-TW" w:eastAsia="zh-TW"/>
            </w:rPr>
          </w:rPrChange>
        </w:rPr>
        <w:t>其他节点表示接受该区块，</w:t>
      </w:r>
      <w:del w:id="111" w:author="Administrator" w:date="2015-12-25T11:27:00Z">
        <w:r w:rsidRPr="00694A61" w:rsidDel="00694A61">
          <w:rPr>
            <w:rFonts w:ascii="宋体" w:eastAsia="宋体" w:hAnsi="宋体" w:cs="宋体"/>
            <w:sz w:val="24"/>
            <w:szCs w:val="24"/>
            <w:lang w:val="zh-TW" w:eastAsia="zh-TW"/>
            <w:rPrChange w:id="112" w:author="Administrator" w:date="2015-12-25T11:27:00Z">
              <w:rPr>
                <w:rFonts w:ascii="宋体" w:eastAsia="宋体" w:hAnsi="宋体" w:cs="宋体"/>
                <w:sz w:val="24"/>
                <w:szCs w:val="24"/>
                <w:lang w:val="zh-TW" w:eastAsia="zh-TW"/>
              </w:rPr>
            </w:rPrChange>
          </w:rPr>
          <w:delText>而是</w:delText>
        </w:r>
        <w:r w:rsidRPr="00694A61" w:rsidDel="00694A61">
          <w:rPr>
            <w:rFonts w:ascii="宋体" w:eastAsia="宋体" w:hAnsi="宋体" w:cs="宋体"/>
            <w:sz w:val="24"/>
            <w:szCs w:val="24"/>
            <w:lang w:val="zh-TW" w:eastAsia="zh-TW"/>
            <w:rPrChange w:id="113" w:author="Administrator" w:date="2015-12-25T11:27:00Z">
              <w:rPr>
                <w:rFonts w:ascii="宋体" w:eastAsia="宋体" w:hAnsi="宋体" w:cs="宋体"/>
                <w:sz w:val="24"/>
                <w:szCs w:val="24"/>
                <w:lang w:val="zh-TW" w:eastAsia="zh-TW"/>
              </w:rPr>
            </w:rPrChange>
          </w:rPr>
          <w:delText>在跟随该区块的末尾</w:delText>
        </w:r>
      </w:del>
      <w:ins w:id="114" w:author="Administrator" w:date="2015-12-25T11:27:00Z">
        <w:r w:rsidR="00694A61" w:rsidRPr="00694A61">
          <w:rPr>
            <w:rFonts w:ascii="宋体" w:eastAsia="宋体" w:hAnsi="宋体" w:cs="宋体"/>
            <w:sz w:val="24"/>
            <w:szCs w:val="24"/>
            <w:lang w:eastAsia="zh-TW"/>
            <w:rPrChange w:id="115" w:author="Administrator" w:date="2015-12-25T11:27:00Z">
              <w:rPr>
                <w:rFonts w:ascii="宋体" w:eastAsia="宋体" w:hAnsi="宋体" w:cs="宋体"/>
                <w:sz w:val="24"/>
                <w:szCs w:val="24"/>
                <w:highlight w:val="yellow"/>
                <w:lang w:eastAsia="zh-TW"/>
              </w:rPr>
            </w:rPrChange>
          </w:rPr>
          <w:t>同时在跟随该区块的末尾，生成新的区块以延长该区块链条，且将被接受区块的散列值作为新区块的随机散列值</w:t>
        </w:r>
        <w:r w:rsidR="00694A61">
          <w:rPr>
            <w:rFonts w:ascii="宋体" w:eastAsia="宋体" w:hAnsi="宋体" w:cs="宋体" w:hint="eastAsia"/>
            <w:sz w:val="24"/>
            <w:szCs w:val="24"/>
          </w:rPr>
          <w:t>。</w:t>
        </w:r>
        <w:r w:rsidR="00694A61" w:rsidRPr="00694A61">
          <w:rPr>
            <w:rFonts w:ascii="宋体" w:eastAsia="宋体" w:hAnsi="宋体" w:cs="宋体"/>
            <w:sz w:val="24"/>
            <w:szCs w:val="24"/>
            <w:lang w:eastAsia="zh-TW"/>
            <w:rPrChange w:id="116" w:author="Administrator" w:date="2015-12-25T11:27:00Z">
              <w:rPr>
                <w:rFonts w:ascii="宋体" w:eastAsia="宋体" w:hAnsi="宋体" w:cs="宋体"/>
                <w:sz w:val="24"/>
                <w:szCs w:val="24"/>
                <w:highlight w:val="yellow"/>
                <w:lang w:eastAsia="zh-TW"/>
              </w:rPr>
            </w:rPrChange>
          </w:rPr>
          <w:t xml:space="preserve"> </w:t>
        </w:r>
      </w:ins>
      <w:del w:id="117" w:author="Administrator" w:date="2015-12-25T11:27:00Z">
        <w:r w:rsidRPr="00694A61" w:rsidDel="00694A61">
          <w:rPr>
            <w:rFonts w:ascii="宋体" w:eastAsia="宋体" w:hAnsi="宋体" w:cs="宋体"/>
            <w:sz w:val="24"/>
            <w:szCs w:val="24"/>
            <w:lang w:val="zh-TW" w:eastAsia="zh-TW"/>
            <w:rPrChange w:id="118" w:author="Administrator" w:date="2015-12-25T11:27:00Z">
              <w:rPr>
                <w:rFonts w:ascii="宋体" w:eastAsia="宋体" w:hAnsi="宋体" w:cs="宋体"/>
                <w:sz w:val="24"/>
                <w:szCs w:val="24"/>
                <w:lang w:val="zh-TW" w:eastAsia="zh-TW"/>
              </w:rPr>
            </w:rPrChange>
          </w:rPr>
          <w:delText>，制造新的区块以延长该链条，</w:delText>
        </w:r>
        <w:r w:rsidRPr="00694A61" w:rsidDel="00694A61">
          <w:rPr>
            <w:rFonts w:ascii="宋体" w:eastAsia="宋体" w:hAnsi="宋体" w:cs="宋体"/>
            <w:sz w:val="24"/>
            <w:szCs w:val="24"/>
            <w:lang w:val="zh-TW" w:eastAsia="zh-TW"/>
            <w:rPrChange w:id="119" w:author="Administrator" w:date="2015-12-25T11:27:00Z">
              <w:rPr>
                <w:rFonts w:ascii="宋体" w:eastAsia="宋体" w:hAnsi="宋体" w:cs="宋体"/>
                <w:sz w:val="24"/>
                <w:szCs w:val="24"/>
                <w:lang w:val="zh-TW" w:eastAsia="zh-TW"/>
              </w:rPr>
            </w:rPrChange>
          </w:rPr>
          <w:delText>而</w:delText>
        </w:r>
        <w:r w:rsidRPr="00694A61" w:rsidDel="00694A61">
          <w:rPr>
            <w:rFonts w:ascii="宋体" w:eastAsia="宋体" w:hAnsi="宋体" w:cs="宋体"/>
            <w:sz w:val="24"/>
            <w:szCs w:val="24"/>
            <w:lang w:val="zh-TW" w:eastAsia="zh-TW"/>
            <w:rPrChange w:id="120" w:author="Administrator" w:date="2015-12-25T11:27:00Z">
              <w:rPr>
                <w:rFonts w:ascii="宋体" w:eastAsia="宋体" w:hAnsi="宋体" w:cs="宋体"/>
                <w:sz w:val="24"/>
                <w:szCs w:val="24"/>
                <w:lang w:val="zh-TW" w:eastAsia="zh-TW"/>
              </w:rPr>
            </w:rPrChange>
          </w:rPr>
          <w:delText>将被接受区块的随机散列值作为先于新区块的随机散列值。</w:delText>
        </w:r>
      </w:del>
    </w:p>
    <w:p w:rsidR="00A33888" w:rsidRDefault="004C26AD">
      <w:pPr>
        <w:pStyle w:val="1"/>
        <w:ind w:firstLine="480"/>
        <w:rPr>
          <w:rFonts w:ascii="宋体" w:eastAsia="宋体" w:hAnsi="宋体" w:cs="宋体"/>
          <w:sz w:val="24"/>
          <w:szCs w:val="24"/>
        </w:rPr>
      </w:pPr>
      <w:del w:id="121" w:author="Administrator" w:date="2015-12-25T11:31:00Z">
        <w:r w:rsidDel="00905A09">
          <w:rPr>
            <w:rFonts w:ascii="宋体" w:eastAsia="宋体" w:hAnsi="宋体" w:cs="宋体"/>
            <w:sz w:val="24"/>
            <w:szCs w:val="24"/>
            <w:lang w:val="zh-TW" w:eastAsia="zh-TW"/>
          </w:rPr>
          <w:delText>如图</w:delText>
        </w:r>
        <w:r w:rsidDel="00905A09">
          <w:rPr>
            <w:rFonts w:ascii="宋体" w:eastAsia="宋体" w:hAnsi="宋体" w:cs="宋体"/>
            <w:sz w:val="24"/>
            <w:szCs w:val="24"/>
          </w:rPr>
          <w:delText>2</w:delText>
        </w:r>
        <w:r w:rsidDel="00905A09">
          <w:rPr>
            <w:rFonts w:ascii="宋体" w:eastAsia="宋体" w:hAnsi="宋体" w:cs="宋体"/>
            <w:sz w:val="24"/>
            <w:szCs w:val="24"/>
            <w:lang w:val="zh-TW" w:eastAsia="zh-TW"/>
          </w:rPr>
          <w:delText>所示，</w:delText>
        </w:r>
      </w:del>
      <w:r>
        <w:rPr>
          <w:rFonts w:ascii="宋体" w:eastAsia="宋体" w:hAnsi="宋体" w:cs="宋体"/>
          <w:sz w:val="24"/>
          <w:szCs w:val="24"/>
          <w:lang w:val="zh-TW" w:eastAsia="zh-TW"/>
        </w:rPr>
        <w:t>本发明提供的异构数据库同步装置如下：</w:t>
      </w:r>
    </w:p>
    <w:p w:rsidR="00A33888" w:rsidRDefault="004C26AD">
      <w:pPr>
        <w:ind w:firstLine="480"/>
        <w:rPr>
          <w:sz w:val="24"/>
          <w:szCs w:val="24"/>
          <w:lang w:eastAsia="zh-CN"/>
        </w:rPr>
      </w:pPr>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p>
    <w:p w:rsidR="00A33888" w:rsidRDefault="004C26AD">
      <w:pPr>
        <w:ind w:firstLine="480"/>
        <w:rPr>
          <w:sz w:val="24"/>
          <w:szCs w:val="24"/>
          <w:lang w:eastAsia="zh-CN"/>
        </w:rPr>
      </w:pPr>
      <w:r>
        <w:rPr>
          <w:rFonts w:ascii="宋体" w:eastAsia="宋体" w:hAnsi="宋体" w:cs="宋体"/>
          <w:sz w:val="24"/>
          <w:szCs w:val="24"/>
          <w:lang w:val="zh-TW" w:eastAsia="zh-TW"/>
        </w:rPr>
        <w:t>（</w:t>
      </w:r>
      <w:r>
        <w:rPr>
          <w:rFonts w:ascii="Trebuchet MS"/>
          <w:sz w:val="24"/>
          <w:szCs w:val="24"/>
          <w:lang w:eastAsia="zh-CN"/>
        </w:rPr>
        <w:t>1</w:t>
      </w:r>
      <w:r>
        <w:rPr>
          <w:rFonts w:ascii="宋体" w:eastAsia="宋体" w:hAnsi="宋体" w:cs="宋体"/>
          <w:sz w:val="24"/>
          <w:szCs w:val="24"/>
          <w:lang w:val="zh-TW" w:eastAsia="zh-TW"/>
        </w:rPr>
        <w:t>）路由节点：监测数据库是否发生变化，</w:t>
      </w:r>
      <w:r>
        <w:rPr>
          <w:rFonts w:ascii="宋体" w:eastAsia="宋体" w:hAnsi="宋体" w:cs="宋体"/>
          <w:sz w:val="24"/>
          <w:szCs w:val="24"/>
          <w:lang w:val="zh-TW" w:eastAsia="zh-TW"/>
        </w:rPr>
        <w:t>若变化则通知全局代理服务。</w:t>
      </w:r>
    </w:p>
    <w:p w:rsidR="00A33888" w:rsidRDefault="004C26AD">
      <w:pPr>
        <w:ind w:firstLine="480"/>
        <w:rPr>
          <w:ins w:id="122" w:author="Administrator" w:date="2015-12-25T11:31:00Z"/>
          <w:rFonts w:ascii="宋体" w:eastAsia="宋体" w:hAnsi="宋体" w:cs="宋体" w:hint="eastAsia"/>
          <w:sz w:val="24"/>
          <w:szCs w:val="24"/>
          <w:lang w:val="zh-TW" w:eastAsia="zh-CN"/>
        </w:rPr>
      </w:pPr>
      <w:r>
        <w:rPr>
          <w:rFonts w:ascii="宋体" w:eastAsia="宋体" w:hAnsi="宋体" w:cs="宋体"/>
          <w:sz w:val="24"/>
          <w:szCs w:val="24"/>
          <w:lang w:val="zh-TW" w:eastAsia="zh-TW"/>
        </w:rPr>
        <w:t>（</w:t>
      </w:r>
      <w:r>
        <w:rPr>
          <w:rFonts w:ascii="Trebuchet MS"/>
          <w:sz w:val="24"/>
          <w:szCs w:val="24"/>
          <w:lang w:eastAsia="zh-CN"/>
        </w:rPr>
        <w:t>2</w:t>
      </w:r>
      <w:r>
        <w:rPr>
          <w:rFonts w:ascii="宋体" w:eastAsia="宋体" w:hAnsi="宋体" w:cs="宋体"/>
          <w:sz w:val="24"/>
          <w:szCs w:val="24"/>
          <w:lang w:val="zh-TW" w:eastAsia="zh-TW"/>
        </w:rPr>
        <w:t>）全局代理服务：全局代理服务把数据库变更的消息包通知给网络中的每一个路由节点。</w:t>
      </w:r>
    </w:p>
    <w:p w:rsidR="00905A09" w:rsidRDefault="00905A09" w:rsidP="00905A09">
      <w:pPr>
        <w:pStyle w:val="1"/>
        <w:ind w:firstLine="480"/>
        <w:rPr>
          <w:ins w:id="123" w:author="Administrator" w:date="2015-12-25T11:31:00Z"/>
          <w:rFonts w:ascii="宋体" w:eastAsia="宋体" w:hAnsi="宋体" w:cs="宋体"/>
          <w:sz w:val="24"/>
          <w:szCs w:val="24"/>
        </w:rPr>
      </w:pPr>
      <w:ins w:id="124" w:author="Administrator" w:date="2015-12-25T11:31:00Z">
        <w:r>
          <w:rPr>
            <w:rFonts w:ascii="宋体" w:eastAsia="宋体" w:hAnsi="宋体" w:cs="宋体"/>
            <w:sz w:val="24"/>
            <w:szCs w:val="24"/>
            <w:lang w:val="zh-TW" w:eastAsia="zh-TW"/>
          </w:rPr>
          <w:t>本发明的有益效果是：</w:t>
        </w:r>
      </w:ins>
    </w:p>
    <w:p w:rsidR="00905A09" w:rsidRDefault="00905A09" w:rsidP="00905A09">
      <w:pPr>
        <w:pStyle w:val="1"/>
        <w:ind w:firstLine="480"/>
        <w:rPr>
          <w:ins w:id="125" w:author="Administrator" w:date="2015-12-25T11:31:00Z"/>
          <w:rFonts w:ascii="宋体" w:eastAsia="宋体" w:hAnsi="宋体" w:cs="宋体"/>
          <w:sz w:val="24"/>
          <w:szCs w:val="24"/>
        </w:rPr>
      </w:pPr>
      <w:ins w:id="126" w:author="Administrator" w:date="2015-12-25T11:31:00Z">
        <w:r>
          <w:rPr>
            <w:rFonts w:ascii="宋体" w:eastAsia="宋体" w:hAnsi="宋体" w:cs="宋体"/>
            <w:sz w:val="24"/>
            <w:szCs w:val="24"/>
          </w:rPr>
          <w:t>1</w:t>
        </w:r>
        <w:r>
          <w:rPr>
            <w:rFonts w:ascii="宋体" w:eastAsia="宋体" w:hAnsi="宋体" w:cs="宋体"/>
            <w:sz w:val="24"/>
            <w:szCs w:val="24"/>
            <w:lang w:val="zh-TW" w:eastAsia="zh-TW"/>
          </w:rPr>
          <w:t>、本发明给出了一种异构数据库同步装置，通过去中心化，每个节点自我管理，可以大大提升数据库同步的可靠性和可用性。</w:t>
        </w:r>
      </w:ins>
    </w:p>
    <w:p w:rsidR="00905A09" w:rsidRPr="00905A09" w:rsidRDefault="00905A09" w:rsidP="00C62D02">
      <w:pPr>
        <w:pStyle w:val="1"/>
        <w:ind w:firstLine="480"/>
        <w:rPr>
          <w:ins w:id="127" w:author="Administrator" w:date="2015-12-25T11:29:00Z"/>
          <w:rFonts w:ascii="宋体" w:eastAsia="宋体" w:hAnsi="宋体" w:cs="宋体" w:hint="eastAsia"/>
          <w:sz w:val="24"/>
          <w:szCs w:val="24"/>
          <w:lang w:eastAsia="zh-TW"/>
          <w:rPrChange w:id="128" w:author="Administrator" w:date="2015-12-25T11:31:00Z">
            <w:rPr>
              <w:ins w:id="129" w:author="Administrator" w:date="2015-12-25T11:29:00Z"/>
              <w:rFonts w:ascii="宋体" w:eastAsia="宋体" w:hAnsi="宋体" w:cs="宋体" w:hint="eastAsia"/>
              <w:sz w:val="24"/>
              <w:szCs w:val="24"/>
              <w:lang w:val="zh-TW" w:eastAsia="zh-CN"/>
            </w:rPr>
          </w:rPrChange>
        </w:rPr>
        <w:pPrChange w:id="130" w:author="Administrator" w:date="2015-12-25T11:31:00Z">
          <w:pPr>
            <w:ind w:firstLine="480"/>
          </w:pPr>
        </w:pPrChange>
      </w:pPr>
      <w:ins w:id="131" w:author="Administrator" w:date="2015-12-25T11:31:00Z">
        <w:r>
          <w:rPr>
            <w:rFonts w:ascii="宋体" w:eastAsia="宋体" w:hAnsi="宋体" w:cs="宋体"/>
            <w:sz w:val="24"/>
            <w:szCs w:val="24"/>
          </w:rPr>
          <w:t>2</w:t>
        </w:r>
        <w:r>
          <w:rPr>
            <w:rFonts w:ascii="宋体" w:eastAsia="宋体" w:hAnsi="宋体" w:cs="宋体"/>
            <w:sz w:val="24"/>
            <w:szCs w:val="24"/>
            <w:lang w:val="zh-TW" w:eastAsia="zh-TW"/>
          </w:rPr>
          <w:t>、本发明给出了一种对等网络方法，并基于区块链技术，拥有完整的数据交换记录，解决了传统中心模式的数据交换的不可追溯。</w:t>
        </w:r>
      </w:ins>
    </w:p>
    <w:p w:rsidR="00C405AE" w:rsidRDefault="00C405AE" w:rsidP="00C405AE">
      <w:pPr>
        <w:rPr>
          <w:ins w:id="132" w:author="Administrator" w:date="2015-12-25T11:29:00Z"/>
          <w:rFonts w:eastAsiaTheme="minorEastAsia" w:hint="eastAsia"/>
          <w:b/>
          <w:color w:val="auto"/>
          <w:sz w:val="24"/>
          <w:szCs w:val="24"/>
          <w:lang w:eastAsia="zh-CN"/>
        </w:rPr>
        <w:pPrChange w:id="133" w:author="Administrator" w:date="2015-12-25T11:29:00Z">
          <w:pPr>
            <w:ind w:firstLine="480"/>
          </w:pPr>
        </w:pPrChange>
      </w:pPr>
      <w:ins w:id="134" w:author="Administrator" w:date="2015-12-25T11:29:00Z">
        <w:r w:rsidRPr="00C405AE">
          <w:rPr>
            <w:rFonts w:eastAsiaTheme="minorEastAsia" w:hint="eastAsia"/>
            <w:b/>
            <w:color w:val="auto"/>
            <w:sz w:val="24"/>
            <w:szCs w:val="24"/>
            <w:lang w:eastAsia="zh-CN"/>
            <w:rPrChange w:id="135" w:author="Administrator" w:date="2015-12-25T11:29:00Z">
              <w:rPr>
                <w:rFonts w:eastAsiaTheme="minorEastAsia" w:hint="eastAsia"/>
                <w:sz w:val="24"/>
                <w:szCs w:val="24"/>
                <w:lang w:eastAsia="zh-CN"/>
              </w:rPr>
            </w:rPrChange>
          </w:rPr>
          <w:t>附图说明</w:t>
        </w:r>
      </w:ins>
    </w:p>
    <w:p w:rsidR="00C405AE" w:rsidRDefault="00C405AE" w:rsidP="00C405AE">
      <w:pPr>
        <w:ind w:firstLine="480"/>
        <w:rPr>
          <w:ins w:id="136" w:author="Administrator" w:date="2015-12-25T11:30:00Z"/>
          <w:rFonts w:ascii="宋体" w:eastAsia="宋体" w:hAnsi="宋体" w:cs="宋体" w:hint="eastAsia"/>
          <w:sz w:val="24"/>
          <w:szCs w:val="24"/>
          <w:lang w:val="zh-TW" w:eastAsia="zh-CN"/>
        </w:rPr>
        <w:pPrChange w:id="137" w:author="Administrator" w:date="2015-12-25T11:29:00Z">
          <w:pPr>
            <w:ind w:firstLine="480"/>
          </w:pPr>
        </w:pPrChange>
      </w:pPr>
      <w:ins w:id="138" w:author="Administrator" w:date="2015-12-25T11:29:00Z">
        <w:r w:rsidRPr="00C405AE">
          <w:rPr>
            <w:rFonts w:ascii="宋体" w:eastAsia="宋体" w:hAnsi="宋体" w:cs="宋体" w:hint="eastAsia"/>
            <w:sz w:val="24"/>
            <w:szCs w:val="24"/>
            <w:lang w:val="zh-TW" w:eastAsia="zh-TW"/>
            <w:rPrChange w:id="139" w:author="Administrator" w:date="2015-12-25T11:29:00Z">
              <w:rPr>
                <w:rFonts w:eastAsiaTheme="minorEastAsia" w:hint="eastAsia"/>
                <w:b/>
                <w:color w:val="auto"/>
                <w:sz w:val="24"/>
                <w:szCs w:val="24"/>
                <w:lang w:eastAsia="zh-CN"/>
              </w:rPr>
            </w:rPrChange>
          </w:rPr>
          <w:t>图1为本发明</w:t>
        </w:r>
        <w:r>
          <w:rPr>
            <w:rFonts w:ascii="宋体" w:eastAsia="宋体" w:hAnsi="宋体" w:cs="宋体"/>
            <w:sz w:val="24"/>
            <w:szCs w:val="24"/>
            <w:lang w:val="zh-TW" w:eastAsia="zh-TW"/>
          </w:rPr>
          <w:t>异构数据库同步</w:t>
        </w:r>
        <w:r>
          <w:rPr>
            <w:rFonts w:ascii="宋体" w:eastAsia="宋体" w:hAnsi="宋体" w:cs="宋体" w:hint="eastAsia"/>
            <w:sz w:val="24"/>
            <w:szCs w:val="24"/>
            <w:lang w:val="zh-TW" w:eastAsia="zh-TW"/>
          </w:rPr>
          <w:t>方法流程图；</w:t>
        </w:r>
      </w:ins>
    </w:p>
    <w:p w:rsidR="00C405AE" w:rsidRPr="00C405AE" w:rsidRDefault="00C405AE" w:rsidP="00C405AE">
      <w:pPr>
        <w:ind w:firstLine="480"/>
        <w:rPr>
          <w:rFonts w:ascii="宋体" w:eastAsia="宋体" w:hAnsi="宋体" w:cs="宋体" w:hint="eastAsia"/>
          <w:sz w:val="24"/>
          <w:szCs w:val="24"/>
          <w:lang w:val="zh-TW" w:eastAsia="zh-CN"/>
          <w:rPrChange w:id="140" w:author="Administrator" w:date="2015-12-25T11:29:00Z">
            <w:rPr>
              <w:rFonts w:hint="eastAsia"/>
              <w:sz w:val="24"/>
              <w:szCs w:val="24"/>
              <w:lang w:eastAsia="zh-CN"/>
            </w:rPr>
          </w:rPrChange>
        </w:rPr>
        <w:pPrChange w:id="141" w:author="Administrator" w:date="2015-12-25T11:29:00Z">
          <w:pPr>
            <w:ind w:firstLine="480"/>
          </w:pPr>
        </w:pPrChange>
      </w:pPr>
      <w:ins w:id="142" w:author="Administrator" w:date="2015-12-25T11:30:00Z">
        <w:r>
          <w:rPr>
            <w:rFonts w:ascii="宋体" w:eastAsia="宋体" w:hAnsi="宋体" w:cs="宋体" w:hint="eastAsia"/>
            <w:sz w:val="24"/>
            <w:szCs w:val="24"/>
            <w:lang w:val="zh-TW" w:eastAsia="zh-CN"/>
          </w:rPr>
          <w:t>图2是本发明</w:t>
        </w:r>
        <w:r>
          <w:rPr>
            <w:rFonts w:ascii="宋体" w:eastAsia="宋体" w:hAnsi="宋体" w:cs="宋体"/>
            <w:sz w:val="24"/>
            <w:szCs w:val="24"/>
            <w:lang w:val="zh-TW" w:eastAsia="zh-TW"/>
          </w:rPr>
          <w:t>异构数据库同步</w:t>
        </w:r>
        <w:r>
          <w:rPr>
            <w:rFonts w:ascii="宋体" w:eastAsia="宋体" w:hAnsi="宋体" w:cs="宋体" w:hint="eastAsia"/>
            <w:sz w:val="24"/>
            <w:szCs w:val="24"/>
            <w:lang w:val="zh-TW" w:eastAsia="zh-CN"/>
          </w:rPr>
          <w:t>装置示意图。</w:t>
        </w:r>
      </w:ins>
    </w:p>
    <w:p w:rsidR="00A33888" w:rsidRDefault="004C26AD">
      <w:pPr>
        <w:rPr>
          <w:ins w:id="143" w:author="Administrator" w:date="2015-12-25T11:30:00Z"/>
          <w:rFonts w:ascii="宋体" w:eastAsia="宋体" w:hAnsi="宋体" w:cs="宋体" w:hint="eastAsia"/>
          <w:b/>
          <w:bCs/>
          <w:sz w:val="24"/>
          <w:szCs w:val="24"/>
          <w:lang w:val="zh-TW" w:eastAsia="zh-CN"/>
        </w:rPr>
      </w:pPr>
      <w:del w:id="144" w:author="Administrator" w:date="2015-12-25T11:30:00Z">
        <w:r w:rsidDel="006B5491">
          <w:rPr>
            <w:rFonts w:ascii="宋体" w:eastAsia="宋体" w:hAnsi="宋体" w:cs="宋体"/>
            <w:b/>
            <w:bCs/>
            <w:sz w:val="24"/>
            <w:szCs w:val="24"/>
            <w:lang w:val="zh-TW" w:eastAsia="zh-TW"/>
          </w:rPr>
          <w:delText>具体实施例</w:delText>
        </w:r>
      </w:del>
      <w:ins w:id="145" w:author="Administrator" w:date="2015-12-25T11:30:00Z">
        <w:r w:rsidR="006B5491">
          <w:rPr>
            <w:rFonts w:ascii="宋体" w:eastAsia="宋体" w:hAnsi="宋体" w:cs="宋体"/>
            <w:b/>
            <w:bCs/>
            <w:sz w:val="24"/>
            <w:szCs w:val="24"/>
            <w:lang w:val="zh-TW" w:eastAsia="zh-TW"/>
          </w:rPr>
          <w:t>具体实施</w:t>
        </w:r>
        <w:r w:rsidR="006B5491">
          <w:rPr>
            <w:rFonts w:ascii="宋体" w:eastAsia="宋体" w:hAnsi="宋体" w:cs="宋体" w:hint="eastAsia"/>
            <w:b/>
            <w:bCs/>
            <w:sz w:val="24"/>
            <w:szCs w:val="24"/>
            <w:lang w:val="zh-TW" w:eastAsia="zh-CN"/>
          </w:rPr>
          <w:t>方式</w:t>
        </w:r>
      </w:ins>
    </w:p>
    <w:p w:rsidR="006B5491" w:rsidRDefault="006B5491" w:rsidP="006B5491">
      <w:pPr>
        <w:ind w:firstLine="480"/>
        <w:rPr>
          <w:ins w:id="146" w:author="Administrator" w:date="2015-12-25T11:31:00Z"/>
          <w:rFonts w:ascii="宋体" w:eastAsia="宋体" w:hAnsi="宋体" w:cs="宋体" w:hint="eastAsia"/>
          <w:sz w:val="24"/>
          <w:szCs w:val="24"/>
          <w:lang w:val="zh-TW" w:eastAsia="zh-CN"/>
        </w:rPr>
      </w:pPr>
      <w:ins w:id="147" w:author="Administrator" w:date="2015-12-25T11:30:00Z">
        <w:r>
          <w:rPr>
            <w:rFonts w:ascii="宋体" w:eastAsia="宋体" w:hAnsi="宋体" w:cs="宋体" w:hint="eastAsia"/>
            <w:sz w:val="24"/>
            <w:szCs w:val="24"/>
            <w:lang w:val="zh-TW" w:eastAsia="zh-CN"/>
          </w:rPr>
          <w:t>下面结合附图和具体实施例对本发明作进一步详细说明。</w:t>
        </w:r>
      </w:ins>
    </w:p>
    <w:p w:rsidR="006B5491" w:rsidRPr="006B5491" w:rsidRDefault="006B5491" w:rsidP="006B5491">
      <w:pPr>
        <w:pStyle w:val="1"/>
        <w:ind w:firstLine="480"/>
        <w:rPr>
          <w:ins w:id="148" w:author="Administrator" w:date="2015-12-25T11:30:00Z"/>
          <w:rFonts w:ascii="宋体" w:eastAsia="宋体" w:hAnsi="宋体" w:cs="宋体" w:hint="eastAsia"/>
          <w:sz w:val="24"/>
          <w:szCs w:val="24"/>
          <w:lang w:eastAsia="zh-TW"/>
          <w:rPrChange w:id="149" w:author="Administrator" w:date="2015-12-25T11:31:00Z">
            <w:rPr>
              <w:ins w:id="150" w:author="Administrator" w:date="2015-12-25T11:30:00Z"/>
              <w:rFonts w:ascii="宋体" w:eastAsia="宋体" w:hAnsi="宋体" w:cs="宋体" w:hint="eastAsia"/>
              <w:sz w:val="24"/>
              <w:szCs w:val="24"/>
              <w:lang w:val="zh-TW" w:eastAsia="zh-CN"/>
            </w:rPr>
          </w:rPrChange>
        </w:rPr>
        <w:pPrChange w:id="151" w:author="Administrator" w:date="2015-12-25T11:31:00Z">
          <w:pPr>
            <w:ind w:firstLine="480"/>
          </w:pPr>
        </w:pPrChange>
      </w:pPr>
      <w:ins w:id="152" w:author="Administrator" w:date="2015-12-25T11:31:00Z">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所示，本发明提供的异构数据库同步方法，包括以下步骤：</w:t>
        </w:r>
      </w:ins>
    </w:p>
    <w:p w:rsidR="006B5491" w:rsidDel="006B5491" w:rsidRDefault="006B5491">
      <w:pPr>
        <w:rPr>
          <w:del w:id="153" w:author="Administrator" w:date="2015-12-25T11:30:00Z"/>
          <w:rFonts w:ascii="宋体" w:eastAsia="宋体" w:hAnsi="宋体" w:cs="宋体" w:hint="eastAsia"/>
          <w:b/>
          <w:bCs/>
          <w:sz w:val="24"/>
          <w:szCs w:val="24"/>
          <w:lang w:eastAsia="zh-TW"/>
        </w:rPr>
      </w:pPr>
    </w:p>
    <w:p w:rsidR="00A33888" w:rsidRDefault="004C26AD">
      <w:pPr>
        <w:rPr>
          <w:sz w:val="24"/>
          <w:szCs w:val="24"/>
          <w:lang w:eastAsia="zh-CN"/>
        </w:rPr>
      </w:pPr>
      <w:r>
        <w:rPr>
          <w:rFonts w:ascii="宋体" w:eastAsia="宋体" w:hAnsi="宋体" w:cs="宋体"/>
          <w:sz w:val="24"/>
          <w:szCs w:val="24"/>
          <w:lang w:val="zh-TW" w:eastAsia="zh-TW"/>
        </w:rPr>
        <w:t>（</w:t>
      </w:r>
      <w:r>
        <w:rPr>
          <w:sz w:val="24"/>
          <w:szCs w:val="24"/>
          <w:lang w:eastAsia="zh-CN"/>
        </w:rPr>
        <w:t>1</w:t>
      </w:r>
      <w:r>
        <w:rPr>
          <w:rFonts w:ascii="宋体" w:eastAsia="宋体" w:hAnsi="宋体" w:cs="宋体"/>
          <w:sz w:val="24"/>
          <w:szCs w:val="24"/>
          <w:lang w:val="zh-TW" w:eastAsia="zh-TW"/>
        </w:rPr>
        <w:t>）数据库信息发生变更，反馈给全局代理服务</w:t>
      </w:r>
    </w:p>
    <w:p w:rsidR="00A33888" w:rsidRDefault="004C26AD">
      <w:pPr>
        <w:ind w:firstLine="480"/>
        <w:jc w:val="left"/>
        <w:rPr>
          <w:sz w:val="24"/>
          <w:szCs w:val="24"/>
          <w:lang w:eastAsia="zh-CN"/>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2376"/>
        <w:gridCol w:w="6146"/>
      </w:tblGrid>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rFonts w:ascii="宋体" w:eastAsia="宋体" w:hAnsi="宋体" w:cs="宋体"/>
                <w:sz w:val="24"/>
                <w:szCs w:val="24"/>
                <w:lang w:val="zh-TW" w:eastAsia="zh-TW"/>
              </w:rPr>
              <w:t>释义</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rFonts w:ascii="宋体" w:eastAsia="宋体" w:hAnsi="宋体" w:cs="宋体"/>
                <w:sz w:val="24"/>
                <w:szCs w:val="24"/>
                <w:lang w:val="zh-TW" w:eastAsia="zh-TW"/>
              </w:rPr>
              <w:t>区块版本号</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rPr>
                <w:lang w:eastAsia="zh-CN"/>
              </w:rPr>
            </w:pPr>
            <w:r>
              <w:rPr>
                <w:rFonts w:ascii="宋体" w:eastAsia="宋体" w:hAnsi="宋体" w:cs="宋体"/>
                <w:sz w:val="24"/>
                <w:szCs w:val="24"/>
                <w:lang w:val="zh-TW" w:eastAsia="zh-TW"/>
              </w:rPr>
              <w:t>前一区块的</w:t>
            </w:r>
            <w:r>
              <w:rPr>
                <w:sz w:val="24"/>
                <w:szCs w:val="24"/>
                <w:lang w:eastAsia="zh-CN"/>
              </w:rPr>
              <w:t>256</w:t>
            </w:r>
            <w:r>
              <w:rPr>
                <w:rFonts w:ascii="宋体" w:eastAsia="宋体" w:hAnsi="宋体" w:cs="宋体"/>
                <w:sz w:val="24"/>
                <w:szCs w:val="24"/>
                <w:lang w:val="zh-TW" w:eastAsia="zh-TW"/>
              </w:rPr>
              <w:t>位</w:t>
            </w:r>
            <w:r>
              <w:rPr>
                <w:sz w:val="24"/>
                <w:szCs w:val="24"/>
                <w:lang w:eastAsia="zh-CN"/>
              </w:rPr>
              <w:t>HASH</w:t>
            </w:r>
            <w:r>
              <w:rPr>
                <w:rFonts w:ascii="宋体" w:eastAsia="宋体" w:hAnsi="宋体" w:cs="宋体"/>
                <w:sz w:val="24"/>
                <w:szCs w:val="24"/>
                <w:lang w:val="zh-TW" w:eastAsia="zh-TW"/>
              </w:rPr>
              <w:t>值</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lastRenderedPageBreak/>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rPr>
                <w:lang w:eastAsia="zh-CN"/>
              </w:rPr>
            </w:pPr>
            <w:r>
              <w:rPr>
                <w:rFonts w:ascii="宋体" w:eastAsia="宋体" w:hAnsi="宋体" w:cs="宋体"/>
                <w:sz w:val="24"/>
                <w:szCs w:val="24"/>
                <w:lang w:val="zh-TW" w:eastAsia="zh-TW"/>
              </w:rPr>
              <w:t>后一个区块的</w:t>
            </w:r>
            <w:r>
              <w:rPr>
                <w:sz w:val="24"/>
                <w:szCs w:val="24"/>
                <w:lang w:eastAsia="zh-CN"/>
              </w:rPr>
              <w:t>256</w:t>
            </w:r>
            <w:r>
              <w:rPr>
                <w:rFonts w:ascii="宋体" w:eastAsia="宋体" w:hAnsi="宋体" w:cs="宋体"/>
                <w:sz w:val="24"/>
                <w:szCs w:val="24"/>
                <w:lang w:val="zh-TW" w:eastAsia="zh-TW"/>
              </w:rPr>
              <w:t>位</w:t>
            </w:r>
            <w:r>
              <w:rPr>
                <w:sz w:val="24"/>
                <w:szCs w:val="24"/>
                <w:lang w:eastAsia="zh-CN"/>
              </w:rPr>
              <w:t>HASH</w:t>
            </w:r>
            <w:r>
              <w:rPr>
                <w:rFonts w:ascii="宋体" w:eastAsia="宋体" w:hAnsi="宋体" w:cs="宋体"/>
                <w:sz w:val="24"/>
                <w:szCs w:val="24"/>
                <w:lang w:val="zh-TW" w:eastAsia="zh-TW"/>
              </w:rPr>
              <w:t>值</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rPr>
                <w:lang w:eastAsia="zh-CN"/>
              </w:rPr>
            </w:pPr>
            <w:r>
              <w:rPr>
                <w:rFonts w:ascii="宋体" w:eastAsia="宋体" w:hAnsi="宋体" w:cs="宋体"/>
                <w:sz w:val="24"/>
                <w:szCs w:val="24"/>
                <w:lang w:val="zh-TW" w:eastAsia="zh-TW"/>
              </w:rPr>
              <w:t>基于一个区块中所有交易的</w:t>
            </w:r>
            <w:r>
              <w:rPr>
                <w:sz w:val="24"/>
                <w:szCs w:val="24"/>
                <w:lang w:eastAsia="zh-CN"/>
              </w:rPr>
              <w:t>256</w:t>
            </w:r>
            <w:r>
              <w:rPr>
                <w:rFonts w:ascii="宋体" w:eastAsia="宋体" w:hAnsi="宋体" w:cs="宋体"/>
                <w:sz w:val="24"/>
                <w:szCs w:val="24"/>
                <w:lang w:val="zh-TW" w:eastAsia="zh-TW"/>
              </w:rPr>
              <w:t>位</w:t>
            </w:r>
            <w:r>
              <w:rPr>
                <w:sz w:val="24"/>
                <w:szCs w:val="24"/>
                <w:lang w:eastAsia="zh-CN"/>
              </w:rPr>
              <w:t>HASH</w:t>
            </w:r>
            <w:r>
              <w:rPr>
                <w:rFonts w:ascii="宋体" w:eastAsia="宋体" w:hAnsi="宋体" w:cs="宋体"/>
                <w:sz w:val="24"/>
                <w:szCs w:val="24"/>
                <w:lang w:val="zh-TW" w:eastAsia="zh-TW"/>
              </w:rPr>
              <w:t>值</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rFonts w:ascii="宋体" w:eastAsia="宋体" w:hAnsi="宋体" w:cs="宋体"/>
                <w:sz w:val="24"/>
                <w:szCs w:val="24"/>
                <w:lang w:val="zh-TW" w:eastAsia="zh-TW"/>
              </w:rPr>
              <w:t>时间戳</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rPr>
                <w:lang w:eastAsia="zh-CN"/>
              </w:rPr>
            </w:pPr>
            <w:r>
              <w:rPr>
                <w:rFonts w:ascii="宋体" w:eastAsia="宋体" w:hAnsi="宋体" w:cs="宋体"/>
                <w:sz w:val="24"/>
                <w:szCs w:val="24"/>
                <w:lang w:val="zh-TW" w:eastAsia="zh-TW"/>
              </w:rPr>
              <w:t>压缩格式的当前目标</w:t>
            </w:r>
            <w:r>
              <w:rPr>
                <w:sz w:val="24"/>
                <w:szCs w:val="24"/>
                <w:lang w:eastAsia="zh-CN"/>
              </w:rPr>
              <w:t>HASH</w:t>
            </w:r>
            <w:r>
              <w:rPr>
                <w:rFonts w:ascii="宋体" w:eastAsia="宋体" w:hAnsi="宋体" w:cs="宋体"/>
                <w:sz w:val="24"/>
                <w:szCs w:val="24"/>
                <w:lang w:val="zh-TW" w:eastAsia="zh-TW"/>
              </w:rPr>
              <w:t>值</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rPr>
                <w:lang w:eastAsia="zh-CN"/>
              </w:rPr>
            </w:pPr>
            <w:r>
              <w:rPr>
                <w:rFonts w:ascii="宋体" w:eastAsia="宋体" w:hAnsi="宋体" w:cs="宋体"/>
                <w:sz w:val="24"/>
                <w:szCs w:val="24"/>
                <w:lang w:val="zh-TW" w:eastAsia="zh-TW"/>
              </w:rPr>
              <w:t>区块中数据变更的确认数</w:t>
            </w:r>
          </w:p>
        </w:tc>
      </w:tr>
      <w:tr w:rsidR="00A33888">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88" w:rsidRDefault="004C26AD">
            <w:pPr>
              <w:jc w:val="left"/>
            </w:pPr>
            <w:r>
              <w:rPr>
                <w:rFonts w:ascii="宋体" w:eastAsia="宋体" w:hAnsi="宋体" w:cs="宋体"/>
                <w:sz w:val="24"/>
                <w:szCs w:val="24"/>
                <w:lang w:val="zh-TW" w:eastAsia="zh-TW"/>
              </w:rPr>
              <w:t>变更内容</w:t>
            </w:r>
          </w:p>
        </w:tc>
      </w:tr>
    </w:tbl>
    <w:p w:rsidR="00A33888" w:rsidRDefault="00A33888">
      <w:pPr>
        <w:spacing w:line="240" w:lineRule="auto"/>
        <w:ind w:firstLine="480"/>
        <w:jc w:val="left"/>
        <w:rPr>
          <w:sz w:val="24"/>
          <w:szCs w:val="24"/>
        </w:rPr>
      </w:pPr>
    </w:p>
    <w:p w:rsidR="00A33888" w:rsidRDefault="004C26AD">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rsidR="00A33888" w:rsidRDefault="004C26AD">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w:t>
      </w:r>
      <w:del w:id="154" w:author="Administrator" w:date="2015-12-25T11:24:00Z">
        <w:r w:rsidDel="003067F7">
          <w:rPr>
            <w:rFonts w:ascii="宋体" w:eastAsia="宋体" w:hAnsi="宋体" w:cs="宋体"/>
            <w:sz w:val="24"/>
            <w:szCs w:val="24"/>
            <w:lang w:val="zh-TW" w:eastAsia="zh-TW"/>
          </w:rPr>
          <w:delText>需要</w:delText>
        </w:r>
      </w:del>
      <w:del w:id="155" w:author="Administrator" w:date="2015-12-25T11:28:00Z">
        <w:r w:rsidDel="00694A61">
          <w:rPr>
            <w:rFonts w:ascii="宋体" w:eastAsia="宋体" w:hAnsi="宋体" w:cs="宋体"/>
            <w:sz w:val="24"/>
            <w:szCs w:val="24"/>
            <w:lang w:val="zh-TW" w:eastAsia="zh-TW"/>
          </w:rPr>
          <w:delText>把</w:delText>
        </w:r>
      </w:del>
      <w:ins w:id="156" w:author="Administrator" w:date="2015-12-25T11:28:00Z">
        <w:r w:rsidR="00694A61">
          <w:rPr>
            <w:rFonts w:ascii="宋体" w:eastAsia="宋体" w:hAnsi="宋体" w:cs="宋体" w:hint="eastAsia"/>
            <w:sz w:val="24"/>
            <w:szCs w:val="24"/>
            <w:lang w:val="zh-TW" w:eastAsia="zh-CN"/>
          </w:rPr>
          <w:t>将</w:t>
        </w:r>
      </w:ins>
      <w:r>
        <w:rPr>
          <w:rFonts w:ascii="宋体" w:eastAsia="宋体" w:hAnsi="宋体" w:cs="宋体"/>
          <w:sz w:val="24"/>
          <w:szCs w:val="24"/>
          <w:lang w:val="zh-TW" w:eastAsia="zh-TW"/>
        </w:rPr>
        <w:t>更新的信息</w:t>
      </w:r>
      <w:del w:id="157" w:author="Administrator" w:date="2015-12-25T11:23:00Z">
        <w:r w:rsidDel="003067F7">
          <w:rPr>
            <w:rFonts w:ascii="宋体" w:eastAsia="宋体" w:hAnsi="宋体" w:cs="宋体"/>
            <w:sz w:val="24"/>
            <w:szCs w:val="24"/>
            <w:lang w:val="zh-TW" w:eastAsia="zh-TW"/>
          </w:rPr>
          <w:delText>，</w:delText>
        </w:r>
      </w:del>
      <w:r>
        <w:rPr>
          <w:rFonts w:ascii="宋体" w:eastAsia="宋体" w:hAnsi="宋体" w:cs="宋体"/>
          <w:sz w:val="24"/>
          <w:szCs w:val="24"/>
          <w:lang w:val="zh-TW" w:eastAsia="zh-TW"/>
        </w:rPr>
        <w:t>记录时间戳，</w:t>
      </w:r>
      <w:del w:id="158" w:author="Administrator" w:date="2015-12-25T11:24:00Z">
        <w:r w:rsidDel="003067F7">
          <w:rPr>
            <w:rFonts w:ascii="宋体" w:eastAsia="宋体" w:hAnsi="宋体" w:cs="宋体"/>
            <w:sz w:val="24"/>
            <w:szCs w:val="24"/>
            <w:lang w:val="zh-TW" w:eastAsia="zh-TW"/>
          </w:rPr>
          <w:delText>便更新到区块链中</w:delText>
        </w:r>
      </w:del>
      <w:ins w:id="159" w:author="Administrator" w:date="2015-12-25T11:24:00Z">
        <w:r w:rsidR="003067F7">
          <w:rPr>
            <w:rFonts w:ascii="宋体" w:eastAsia="宋体" w:hAnsi="宋体" w:cs="宋体" w:hint="eastAsia"/>
            <w:sz w:val="24"/>
            <w:szCs w:val="24"/>
            <w:lang w:val="zh-TW" w:eastAsia="zh-CN"/>
          </w:rPr>
          <w:t>并</w:t>
        </w:r>
        <w:r w:rsidR="003067F7">
          <w:rPr>
            <w:rFonts w:ascii="宋体" w:eastAsia="宋体" w:hAnsi="宋体" w:cs="宋体"/>
            <w:sz w:val="24"/>
            <w:szCs w:val="24"/>
            <w:lang w:val="zh-TW" w:eastAsia="zh-TW"/>
          </w:rPr>
          <w:t>更新到区块链中</w:t>
        </w:r>
      </w:ins>
      <w:r>
        <w:rPr>
          <w:rFonts w:ascii="宋体" w:eastAsia="宋体" w:hAnsi="宋体" w:cs="宋体"/>
          <w:sz w:val="24"/>
          <w:szCs w:val="24"/>
          <w:lang w:val="zh-TW" w:eastAsia="zh-TW"/>
        </w:rPr>
        <w:t>。区块链，是个链表结构，区块结点结构即为区块链的结点信息。</w:t>
      </w:r>
    </w:p>
    <w:p w:rsidR="00A33888" w:rsidDel="00694A61" w:rsidRDefault="004C26AD">
      <w:pPr>
        <w:jc w:val="left"/>
        <w:rPr>
          <w:del w:id="160" w:author="Administrator" w:date="2015-12-25T11:28:00Z"/>
          <w:rFonts w:hint="eastAsia"/>
          <w:sz w:val="24"/>
          <w:szCs w:val="24"/>
          <w:lang w:val="zh-TW" w:eastAsia="zh-CN"/>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w:t>
      </w:r>
      <w:del w:id="161" w:author="Administrator" w:date="2015-12-25T11:28:00Z">
        <w:r w:rsidDel="00694A61">
          <w:rPr>
            <w:rFonts w:ascii="宋体" w:eastAsia="宋体" w:hAnsi="宋体" w:cs="宋体"/>
            <w:sz w:val="24"/>
            <w:szCs w:val="24"/>
            <w:lang w:val="zh-TW" w:eastAsia="zh-TW"/>
          </w:rPr>
          <w:delText>、</w:delText>
        </w:r>
      </w:del>
      <w:ins w:id="162" w:author="Administrator" w:date="2015-12-25T11:28:00Z">
        <w:r w:rsidR="00694A61">
          <w:rPr>
            <w:rFonts w:ascii="宋体" w:eastAsia="宋体" w:hAnsi="宋体" w:cs="宋体" w:hint="eastAsia"/>
            <w:sz w:val="24"/>
            <w:szCs w:val="24"/>
            <w:lang w:val="zh-TW" w:eastAsia="zh-CN"/>
          </w:rPr>
          <w:t>和</w:t>
        </w:r>
      </w:ins>
      <w:r>
        <w:rPr>
          <w:rFonts w:ascii="宋体" w:eastAsia="宋体" w:hAnsi="宋体" w:cs="宋体"/>
          <w:sz w:val="24"/>
          <w:szCs w:val="24"/>
          <w:lang w:val="zh-TW" w:eastAsia="zh-TW"/>
        </w:rPr>
        <w:t>待更新的资源，</w:t>
      </w:r>
      <w:del w:id="163" w:author="Administrator" w:date="2015-12-25T11:28:00Z">
        <w:r w:rsidDel="00694A61">
          <w:rPr>
            <w:rFonts w:ascii="宋体" w:eastAsia="宋体" w:hAnsi="宋体" w:cs="宋体"/>
            <w:sz w:val="24"/>
            <w:szCs w:val="24"/>
            <w:lang w:val="zh-TW" w:eastAsia="zh-TW"/>
          </w:rPr>
          <w:delText>并</w:delText>
        </w:r>
      </w:del>
      <w:r>
        <w:rPr>
          <w:rFonts w:ascii="宋体" w:eastAsia="宋体" w:hAnsi="宋体" w:cs="宋体"/>
          <w:sz w:val="24"/>
          <w:szCs w:val="24"/>
          <w:lang w:val="zh-TW" w:eastAsia="zh-TW"/>
        </w:rPr>
        <w:t>把更新状态反馈给全局代理</w:t>
      </w:r>
      <w:ins w:id="164" w:author="Administrator" w:date="2015-12-25T11:28:00Z">
        <w:r w:rsidR="00694A61">
          <w:rPr>
            <w:rFonts w:ascii="宋体" w:eastAsia="宋体" w:hAnsi="宋体" w:cs="宋体" w:hint="eastAsia"/>
            <w:sz w:val="24"/>
            <w:szCs w:val="24"/>
            <w:lang w:val="zh-TW" w:eastAsia="zh-CN"/>
          </w:rPr>
          <w:t>；</w:t>
        </w:r>
      </w:ins>
    </w:p>
    <w:p w:rsidR="00A33888" w:rsidRDefault="004C26AD" w:rsidP="00694A61">
      <w:pPr>
        <w:jc w:val="left"/>
        <w:rPr>
          <w:ins w:id="165" w:author="Administrator" w:date="2015-12-25T11:31:00Z"/>
          <w:rFonts w:ascii="宋体" w:eastAsia="宋体" w:hAnsi="宋体" w:cs="宋体" w:hint="eastAsia"/>
          <w:sz w:val="24"/>
          <w:szCs w:val="24"/>
          <w:lang w:val="zh-TW" w:eastAsia="zh-CN"/>
        </w:rPr>
        <w:pPrChange w:id="166" w:author="Administrator" w:date="2015-12-25T11:28:00Z">
          <w:pPr>
            <w:ind w:firstLineChars="200" w:firstLine="480"/>
            <w:jc w:val="left"/>
          </w:pPr>
        </w:pPrChange>
      </w:pPr>
      <w:r>
        <w:rPr>
          <w:rFonts w:ascii="宋体" w:eastAsia="宋体" w:hAnsi="宋体" w:cs="宋体"/>
          <w:sz w:val="24"/>
          <w:szCs w:val="24"/>
          <w:lang w:val="zh-TW" w:eastAsia="zh-TW"/>
        </w:rPr>
        <w:t>若节点的信息同步成功，则同步状态为</w:t>
      </w:r>
      <w:r>
        <w:rPr>
          <w:rFonts w:ascii="Trebuchet MS"/>
          <w:sz w:val="24"/>
          <w:szCs w:val="24"/>
          <w:lang w:eastAsia="zh-CN"/>
        </w:rPr>
        <w:t>1</w:t>
      </w:r>
      <w:r>
        <w:rPr>
          <w:rFonts w:ascii="宋体" w:eastAsia="宋体" w:hAnsi="宋体" w:cs="宋体"/>
          <w:sz w:val="24"/>
          <w:szCs w:val="24"/>
          <w:lang w:val="zh-TW" w:eastAsia="zh-TW"/>
        </w:rPr>
        <w:t>，否则为</w:t>
      </w:r>
      <w:r>
        <w:rPr>
          <w:rFonts w:ascii="Trebuchet MS"/>
          <w:sz w:val="24"/>
          <w:szCs w:val="24"/>
          <w:lang w:eastAsia="zh-CN"/>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rsidR="006B5491" w:rsidRDefault="006B5491" w:rsidP="006B5491">
      <w:pPr>
        <w:pStyle w:val="1"/>
        <w:ind w:firstLine="480"/>
        <w:rPr>
          <w:ins w:id="167" w:author="Administrator" w:date="2015-12-25T11:31:00Z"/>
          <w:rFonts w:ascii="宋体" w:eastAsia="宋体" w:hAnsi="宋体" w:cs="宋体"/>
          <w:sz w:val="24"/>
          <w:szCs w:val="24"/>
        </w:rPr>
      </w:pPr>
      <w:ins w:id="168" w:author="Administrator" w:date="2015-12-25T11:31:00Z">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ins>
    </w:p>
    <w:p w:rsidR="006B5491" w:rsidRDefault="006B5491" w:rsidP="006B5491">
      <w:pPr>
        <w:ind w:firstLine="480"/>
        <w:rPr>
          <w:ins w:id="169" w:author="Administrator" w:date="2015-12-25T11:31:00Z"/>
          <w:sz w:val="24"/>
          <w:szCs w:val="24"/>
          <w:lang w:eastAsia="zh-CN"/>
        </w:rPr>
      </w:pPr>
      <w:ins w:id="170" w:author="Administrator" w:date="2015-12-25T11:31:00Z">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ins>
    </w:p>
    <w:p w:rsidR="006B5491" w:rsidRDefault="006B5491" w:rsidP="006B5491">
      <w:pPr>
        <w:ind w:firstLine="480"/>
        <w:rPr>
          <w:ins w:id="171" w:author="Administrator" w:date="2015-12-25T11:31:00Z"/>
          <w:sz w:val="24"/>
          <w:szCs w:val="24"/>
          <w:lang w:eastAsia="zh-CN"/>
        </w:rPr>
      </w:pPr>
      <w:ins w:id="172" w:author="Administrator" w:date="2015-12-25T11:31:00Z">
        <w:r>
          <w:rPr>
            <w:rFonts w:ascii="宋体" w:eastAsia="宋体" w:hAnsi="宋体" w:cs="宋体"/>
            <w:sz w:val="24"/>
            <w:szCs w:val="24"/>
            <w:lang w:val="zh-TW" w:eastAsia="zh-TW"/>
          </w:rPr>
          <w:t>（</w:t>
        </w:r>
        <w:r>
          <w:rPr>
            <w:rFonts w:ascii="Trebuchet MS"/>
            <w:sz w:val="24"/>
            <w:szCs w:val="24"/>
            <w:lang w:eastAsia="zh-CN"/>
          </w:rPr>
          <w:t>1</w:t>
        </w:r>
        <w:r>
          <w:rPr>
            <w:rFonts w:ascii="宋体" w:eastAsia="宋体" w:hAnsi="宋体" w:cs="宋体"/>
            <w:sz w:val="24"/>
            <w:szCs w:val="24"/>
            <w:lang w:val="zh-TW" w:eastAsia="zh-TW"/>
          </w:rPr>
          <w:t>）路由节点：监测数据库是否发生变化，若变化则通知全局代理服务。</w:t>
        </w:r>
      </w:ins>
    </w:p>
    <w:p w:rsidR="006B5491" w:rsidRPr="00905A09" w:rsidRDefault="006B5491" w:rsidP="00905A09">
      <w:pPr>
        <w:ind w:firstLine="480"/>
        <w:rPr>
          <w:rFonts w:ascii="宋体" w:eastAsia="宋体" w:hAnsi="宋体" w:cs="宋体" w:hint="eastAsia"/>
          <w:sz w:val="24"/>
          <w:szCs w:val="24"/>
          <w:lang w:val="zh-TW" w:eastAsia="zh-CN"/>
          <w:rPrChange w:id="173" w:author="Administrator" w:date="2015-12-25T11:31:00Z">
            <w:rPr>
              <w:rFonts w:hint="eastAsia"/>
              <w:sz w:val="24"/>
              <w:szCs w:val="24"/>
              <w:lang w:val="zh-TW" w:eastAsia="zh-TW"/>
            </w:rPr>
          </w:rPrChange>
        </w:rPr>
        <w:pPrChange w:id="174" w:author="Administrator" w:date="2015-12-25T11:31:00Z">
          <w:pPr>
            <w:ind w:firstLineChars="200" w:firstLine="480"/>
            <w:jc w:val="left"/>
          </w:pPr>
        </w:pPrChange>
      </w:pPr>
      <w:ins w:id="175" w:author="Administrator" w:date="2015-12-25T11:31:00Z">
        <w:r>
          <w:rPr>
            <w:rFonts w:ascii="宋体" w:eastAsia="宋体" w:hAnsi="宋体" w:cs="宋体"/>
            <w:sz w:val="24"/>
            <w:szCs w:val="24"/>
            <w:lang w:val="zh-TW" w:eastAsia="zh-TW"/>
          </w:rPr>
          <w:t>（</w:t>
        </w:r>
        <w:r>
          <w:rPr>
            <w:rFonts w:ascii="Trebuchet MS"/>
            <w:sz w:val="24"/>
            <w:szCs w:val="24"/>
            <w:lang w:eastAsia="zh-CN"/>
          </w:rPr>
          <w:t>2</w:t>
        </w:r>
        <w:r>
          <w:rPr>
            <w:rFonts w:ascii="宋体" w:eastAsia="宋体" w:hAnsi="宋体" w:cs="宋体"/>
            <w:sz w:val="24"/>
            <w:szCs w:val="24"/>
            <w:lang w:val="zh-TW" w:eastAsia="zh-TW"/>
          </w:rPr>
          <w:t>）全局代理服务：全局代理服务把数据库变更的消息包通知给网络中的每一个路由节点。</w:t>
        </w:r>
      </w:ins>
    </w:p>
    <w:p w:rsidR="00A33888" w:rsidDel="00905A09" w:rsidRDefault="004C26AD">
      <w:pPr>
        <w:pStyle w:val="1"/>
        <w:ind w:firstLine="480"/>
        <w:rPr>
          <w:del w:id="176" w:author="Administrator" w:date="2015-12-25T11:31:00Z"/>
          <w:rFonts w:ascii="宋体" w:eastAsia="宋体" w:hAnsi="宋体" w:cs="宋体"/>
          <w:sz w:val="24"/>
          <w:szCs w:val="24"/>
        </w:rPr>
      </w:pPr>
      <w:del w:id="177" w:author="Administrator" w:date="2015-12-25T11:31:00Z">
        <w:r w:rsidDel="00905A09">
          <w:rPr>
            <w:rFonts w:ascii="宋体" w:eastAsia="宋体" w:hAnsi="宋体" w:cs="宋体"/>
            <w:sz w:val="24"/>
            <w:szCs w:val="24"/>
            <w:lang w:val="zh-TW" w:eastAsia="zh-TW"/>
          </w:rPr>
          <w:delText>本发明的有益效果是：</w:delText>
        </w:r>
      </w:del>
    </w:p>
    <w:p w:rsidR="00A33888" w:rsidDel="00905A09" w:rsidRDefault="004C26AD">
      <w:pPr>
        <w:pStyle w:val="1"/>
        <w:ind w:firstLine="480"/>
        <w:rPr>
          <w:del w:id="178" w:author="Administrator" w:date="2015-12-25T11:31:00Z"/>
          <w:rFonts w:ascii="宋体" w:eastAsia="宋体" w:hAnsi="宋体" w:cs="宋体"/>
          <w:sz w:val="24"/>
          <w:szCs w:val="24"/>
        </w:rPr>
      </w:pPr>
      <w:del w:id="179" w:author="Administrator" w:date="2015-12-25T11:31:00Z">
        <w:r w:rsidDel="00905A09">
          <w:rPr>
            <w:rFonts w:ascii="宋体" w:eastAsia="宋体" w:hAnsi="宋体" w:cs="宋体"/>
            <w:sz w:val="24"/>
            <w:szCs w:val="24"/>
          </w:rPr>
          <w:delText>1</w:delText>
        </w:r>
        <w:r w:rsidDel="00905A09">
          <w:rPr>
            <w:rFonts w:ascii="宋体" w:eastAsia="宋体" w:hAnsi="宋体" w:cs="宋体"/>
            <w:sz w:val="24"/>
            <w:szCs w:val="24"/>
            <w:lang w:val="zh-TW" w:eastAsia="zh-TW"/>
          </w:rPr>
          <w:delText>、</w:delText>
        </w:r>
      </w:del>
      <w:del w:id="180" w:author="Administrator" w:date="2015-12-25T11:28:00Z">
        <w:r w:rsidDel="00C405AE">
          <w:rPr>
            <w:rFonts w:ascii="宋体" w:eastAsia="宋体" w:hAnsi="宋体" w:cs="宋体"/>
            <w:sz w:val="24"/>
            <w:szCs w:val="24"/>
            <w:lang w:val="zh-TW" w:eastAsia="zh-TW"/>
          </w:rPr>
          <w:delText>异构数据库同步装置：</w:delText>
        </w:r>
      </w:del>
      <w:del w:id="181" w:author="Administrator" w:date="2015-12-25T11:31:00Z">
        <w:r w:rsidDel="00905A09">
          <w:rPr>
            <w:rFonts w:ascii="宋体" w:eastAsia="宋体" w:hAnsi="宋体" w:cs="宋体"/>
            <w:sz w:val="24"/>
            <w:szCs w:val="24"/>
            <w:lang w:val="zh-TW" w:eastAsia="zh-TW"/>
          </w:rPr>
          <w:delText>本发明给出了一种异构数据库同步装置，通过去中心化，每个节点自我管理，可以大大提升数据库同步的可靠性和可用性。</w:delText>
        </w:r>
      </w:del>
    </w:p>
    <w:p w:rsidR="00A33888" w:rsidDel="00905A09" w:rsidRDefault="004C26AD">
      <w:pPr>
        <w:pStyle w:val="1"/>
        <w:ind w:firstLine="480"/>
        <w:rPr>
          <w:del w:id="182" w:author="Administrator" w:date="2015-12-25T11:31:00Z"/>
          <w:rFonts w:ascii="宋体" w:eastAsia="宋体" w:hAnsi="宋体" w:cs="宋体"/>
          <w:sz w:val="24"/>
          <w:szCs w:val="24"/>
        </w:rPr>
      </w:pPr>
      <w:del w:id="183" w:author="Administrator" w:date="2015-12-25T11:31:00Z">
        <w:r w:rsidDel="00905A09">
          <w:rPr>
            <w:rFonts w:ascii="宋体" w:eastAsia="宋体" w:hAnsi="宋体" w:cs="宋体"/>
            <w:sz w:val="24"/>
            <w:szCs w:val="24"/>
          </w:rPr>
          <w:delText>2</w:delText>
        </w:r>
        <w:r w:rsidDel="00905A09">
          <w:rPr>
            <w:rFonts w:ascii="宋体" w:eastAsia="宋体" w:hAnsi="宋体" w:cs="宋体"/>
            <w:sz w:val="24"/>
            <w:szCs w:val="24"/>
            <w:lang w:val="zh-TW" w:eastAsia="zh-TW"/>
          </w:rPr>
          <w:delText>、</w:delText>
        </w:r>
      </w:del>
      <w:del w:id="184" w:author="Administrator" w:date="2015-12-25T11:29:00Z">
        <w:r w:rsidDel="00C405AE">
          <w:rPr>
            <w:rFonts w:ascii="宋体" w:eastAsia="宋体" w:hAnsi="宋体" w:cs="宋体"/>
            <w:sz w:val="24"/>
            <w:szCs w:val="24"/>
            <w:lang w:val="zh-TW" w:eastAsia="zh-TW"/>
          </w:rPr>
          <w:delText>对等网络方法：</w:delText>
        </w:r>
      </w:del>
      <w:del w:id="185" w:author="Administrator" w:date="2015-12-25T11:31:00Z">
        <w:r w:rsidDel="00905A09">
          <w:rPr>
            <w:rFonts w:ascii="宋体" w:eastAsia="宋体" w:hAnsi="宋体" w:cs="宋体"/>
            <w:sz w:val="24"/>
            <w:szCs w:val="24"/>
            <w:lang w:val="zh-TW" w:eastAsia="zh-TW"/>
          </w:rPr>
          <w:delText>本发明给出了一种对等网络方法，并基于区块链技术，拥有完整的数据交换记录，解决了传统中心模式的数据交换的不可追溯。</w:delText>
        </w:r>
      </w:del>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RDefault="009220E3">
      <w:pPr>
        <w:widowControl/>
        <w:jc w:val="center"/>
        <w:rPr>
          <w:rFonts w:ascii="新宋体" w:eastAsia="新宋体" w:hAnsi="新宋体" w:cs="新宋体" w:hint="eastAsia"/>
          <w:kern w:val="0"/>
          <w:lang w:val="zh-TW" w:eastAsia="zh-CN"/>
        </w:rPr>
      </w:pPr>
    </w:p>
    <w:p w:rsidR="009220E3" w:rsidDel="00C62D02" w:rsidRDefault="009220E3" w:rsidP="00F966DB">
      <w:pPr>
        <w:widowControl/>
        <w:rPr>
          <w:del w:id="186" w:author="Administrator" w:date="2015-12-25T11:31:00Z"/>
          <w:rFonts w:ascii="新宋体" w:eastAsia="新宋体" w:hAnsi="新宋体" w:cs="新宋体" w:hint="eastAsia"/>
          <w:kern w:val="0"/>
          <w:lang w:val="zh-TW" w:eastAsia="zh-CN"/>
        </w:rPr>
        <w:pPrChange w:id="187" w:author="Administrator" w:date="2015-12-25T14:00:00Z">
          <w:pPr>
            <w:widowControl/>
            <w:jc w:val="center"/>
          </w:pPr>
        </w:pPrChange>
      </w:pPr>
    </w:p>
    <w:p w:rsidR="009220E3" w:rsidDel="00C62D02" w:rsidRDefault="009220E3" w:rsidP="00F966DB">
      <w:pPr>
        <w:widowControl/>
        <w:rPr>
          <w:del w:id="188" w:author="Administrator" w:date="2015-12-25T11:31:00Z"/>
          <w:rFonts w:ascii="新宋体" w:eastAsia="新宋体" w:hAnsi="新宋体" w:cs="新宋体" w:hint="eastAsia"/>
          <w:kern w:val="0"/>
          <w:lang w:val="zh-TW" w:eastAsia="zh-CN"/>
        </w:rPr>
        <w:pPrChange w:id="189" w:author="Administrator" w:date="2015-12-25T14:00:00Z">
          <w:pPr>
            <w:widowControl/>
            <w:jc w:val="center"/>
          </w:pPr>
        </w:pPrChange>
      </w:pPr>
    </w:p>
    <w:p w:rsidR="009220E3" w:rsidDel="00C62D02" w:rsidRDefault="009220E3" w:rsidP="00F966DB">
      <w:pPr>
        <w:widowControl/>
        <w:rPr>
          <w:del w:id="190" w:author="Administrator" w:date="2015-12-25T11:31:00Z"/>
          <w:rFonts w:ascii="新宋体" w:eastAsia="新宋体" w:hAnsi="新宋体" w:cs="新宋体" w:hint="eastAsia"/>
          <w:kern w:val="0"/>
          <w:lang w:val="zh-TW" w:eastAsia="zh-CN"/>
        </w:rPr>
        <w:pPrChange w:id="191" w:author="Administrator" w:date="2015-12-25T14:00:00Z">
          <w:pPr>
            <w:widowControl/>
            <w:jc w:val="center"/>
          </w:pPr>
        </w:pPrChange>
      </w:pPr>
    </w:p>
    <w:p w:rsidR="009220E3" w:rsidDel="00C62D02" w:rsidRDefault="009220E3" w:rsidP="00F966DB">
      <w:pPr>
        <w:widowControl/>
        <w:rPr>
          <w:del w:id="192" w:author="Administrator" w:date="2015-12-25T11:31:00Z"/>
          <w:rFonts w:ascii="新宋体" w:eastAsia="新宋体" w:hAnsi="新宋体" w:cs="新宋体" w:hint="eastAsia"/>
          <w:kern w:val="0"/>
          <w:lang w:val="zh-TW" w:eastAsia="zh-CN"/>
        </w:rPr>
        <w:pPrChange w:id="193" w:author="Administrator" w:date="2015-12-25T14:00:00Z">
          <w:pPr>
            <w:widowControl/>
            <w:jc w:val="center"/>
          </w:pPr>
        </w:pPrChange>
      </w:pPr>
    </w:p>
    <w:p w:rsidR="009220E3" w:rsidDel="00C62D02" w:rsidRDefault="009220E3" w:rsidP="00F966DB">
      <w:pPr>
        <w:widowControl/>
        <w:rPr>
          <w:del w:id="194" w:author="Administrator" w:date="2015-12-25T11:31:00Z"/>
          <w:rFonts w:ascii="新宋体" w:eastAsia="新宋体" w:hAnsi="新宋体" w:cs="新宋体" w:hint="eastAsia"/>
          <w:kern w:val="0"/>
          <w:lang w:val="zh-TW" w:eastAsia="zh-CN"/>
        </w:rPr>
        <w:pPrChange w:id="195" w:author="Administrator" w:date="2015-12-25T14:00:00Z">
          <w:pPr>
            <w:widowControl/>
            <w:jc w:val="center"/>
          </w:pPr>
        </w:pPrChange>
      </w:pPr>
    </w:p>
    <w:p w:rsidR="00C405AE" w:rsidDel="00C62D02" w:rsidRDefault="00C405AE" w:rsidP="00F966DB">
      <w:pPr>
        <w:widowControl/>
        <w:rPr>
          <w:del w:id="196" w:author="Administrator" w:date="2015-12-25T11:31:00Z"/>
          <w:rFonts w:ascii="新宋体" w:eastAsia="新宋体" w:hAnsi="新宋体" w:cs="新宋体" w:hint="eastAsia"/>
          <w:kern w:val="0"/>
          <w:lang w:val="zh-TW" w:eastAsia="zh-CN"/>
        </w:rPr>
        <w:pPrChange w:id="197" w:author="Administrator" w:date="2015-12-25T14:00:00Z">
          <w:pPr>
            <w:widowControl/>
            <w:jc w:val="center"/>
          </w:pPr>
        </w:pPrChange>
      </w:pPr>
    </w:p>
    <w:p w:rsidR="009220E3" w:rsidDel="00C62D02" w:rsidRDefault="009220E3" w:rsidP="00F966DB">
      <w:pPr>
        <w:widowControl/>
        <w:rPr>
          <w:del w:id="198" w:author="Administrator" w:date="2015-12-25T11:31:00Z"/>
          <w:rFonts w:ascii="新宋体" w:eastAsia="新宋体" w:hAnsi="新宋体" w:cs="新宋体" w:hint="eastAsia"/>
          <w:kern w:val="0"/>
          <w:lang w:val="zh-TW" w:eastAsia="zh-CN"/>
        </w:rPr>
        <w:pPrChange w:id="199" w:author="Administrator" w:date="2015-12-25T14:00:00Z">
          <w:pPr>
            <w:widowControl/>
            <w:jc w:val="center"/>
          </w:pPr>
        </w:pPrChange>
      </w:pPr>
    </w:p>
    <w:p w:rsidR="009220E3" w:rsidDel="00C62D02" w:rsidRDefault="009220E3" w:rsidP="00F966DB">
      <w:pPr>
        <w:widowControl/>
        <w:rPr>
          <w:del w:id="200" w:author="Administrator" w:date="2015-12-25T11:31:00Z"/>
          <w:rFonts w:ascii="新宋体" w:eastAsia="新宋体" w:hAnsi="新宋体" w:cs="新宋体" w:hint="eastAsia"/>
          <w:kern w:val="0"/>
          <w:lang w:val="zh-TW" w:eastAsia="zh-CN"/>
        </w:rPr>
        <w:pPrChange w:id="201" w:author="Administrator" w:date="2015-12-25T14:00:00Z">
          <w:pPr>
            <w:widowControl/>
            <w:jc w:val="center"/>
          </w:pPr>
        </w:pPrChange>
      </w:pPr>
    </w:p>
    <w:p w:rsidR="009220E3" w:rsidDel="00C62D02" w:rsidRDefault="009220E3" w:rsidP="00F966DB">
      <w:pPr>
        <w:widowControl/>
        <w:rPr>
          <w:del w:id="202" w:author="Administrator" w:date="2015-12-25T11:31:00Z"/>
          <w:rFonts w:ascii="新宋体" w:eastAsia="新宋体" w:hAnsi="新宋体" w:cs="新宋体" w:hint="eastAsia"/>
          <w:kern w:val="0"/>
          <w:lang w:val="zh-TW" w:eastAsia="zh-CN"/>
        </w:rPr>
        <w:pPrChange w:id="203" w:author="Administrator" w:date="2015-12-25T14:00:00Z">
          <w:pPr>
            <w:widowControl/>
            <w:jc w:val="center"/>
          </w:pPr>
        </w:pPrChange>
      </w:pPr>
    </w:p>
    <w:p w:rsidR="009220E3" w:rsidDel="00C62D02" w:rsidRDefault="009220E3" w:rsidP="00F966DB">
      <w:pPr>
        <w:widowControl/>
        <w:rPr>
          <w:del w:id="204" w:author="Administrator" w:date="2015-12-25T11:31:00Z"/>
          <w:rFonts w:ascii="新宋体" w:eastAsia="新宋体" w:hAnsi="新宋体" w:cs="新宋体" w:hint="eastAsia"/>
          <w:kern w:val="0"/>
          <w:lang w:val="zh-TW" w:eastAsia="zh-CN"/>
        </w:rPr>
        <w:pPrChange w:id="205" w:author="Administrator" w:date="2015-12-25T14:00:00Z">
          <w:pPr>
            <w:widowControl/>
            <w:jc w:val="center"/>
          </w:pPr>
        </w:pPrChange>
      </w:pPr>
    </w:p>
    <w:p w:rsidR="009220E3" w:rsidDel="00C62D02" w:rsidRDefault="009220E3" w:rsidP="00F966DB">
      <w:pPr>
        <w:widowControl/>
        <w:rPr>
          <w:del w:id="206" w:author="Administrator" w:date="2015-12-25T11:31:00Z"/>
          <w:rFonts w:ascii="新宋体" w:eastAsia="新宋体" w:hAnsi="新宋体" w:cs="新宋体" w:hint="eastAsia"/>
          <w:kern w:val="0"/>
          <w:lang w:val="zh-TW" w:eastAsia="zh-CN"/>
        </w:rPr>
        <w:pPrChange w:id="207" w:author="Administrator" w:date="2015-12-25T14:00:00Z">
          <w:pPr>
            <w:widowControl/>
            <w:jc w:val="center"/>
          </w:pPr>
        </w:pPrChange>
      </w:pPr>
    </w:p>
    <w:p w:rsidR="00A33888" w:rsidRDefault="004C26AD" w:rsidP="00F966DB">
      <w:pPr>
        <w:widowControl/>
        <w:jc w:val="center"/>
        <w:rPr>
          <w:rFonts w:ascii="黑体" w:eastAsia="黑体" w:hAnsi="黑体" w:cs="黑体"/>
          <w:sz w:val="36"/>
          <w:szCs w:val="36"/>
        </w:rPr>
        <w:pPrChange w:id="208" w:author="Administrator" w:date="2015-12-25T14:00:00Z">
          <w:pPr>
            <w:widowControl/>
            <w:jc w:val="center"/>
          </w:pPr>
        </w:pPrChange>
      </w:pPr>
      <w:r>
        <w:rPr>
          <w:rFonts w:ascii="黑体" w:eastAsia="黑体" w:hAnsi="黑体" w:cs="黑体"/>
          <w:sz w:val="36"/>
          <w:szCs w:val="36"/>
          <w:lang w:val="zh-TW" w:eastAsia="zh-TW"/>
        </w:rPr>
        <w:t>说明书</w:t>
      </w:r>
      <w:r>
        <w:rPr>
          <w:rFonts w:ascii="黑体" w:eastAsia="黑体" w:hAnsi="黑体" w:cs="黑体"/>
          <w:sz w:val="36"/>
          <w:szCs w:val="36"/>
          <w:lang w:val="zh-TW" w:eastAsia="zh-TW"/>
        </w:rPr>
        <w:t>附</w:t>
      </w:r>
      <w:r>
        <w:rPr>
          <w:rFonts w:ascii="黑体" w:eastAsia="黑体" w:hAnsi="黑体" w:cs="黑体"/>
          <w:sz w:val="36"/>
          <w:szCs w:val="36"/>
          <w:lang w:val="zh-TW" w:eastAsia="zh-TW"/>
        </w:rPr>
        <w:t>图</w:t>
      </w:r>
    </w:p>
    <w:p w:rsidR="00A33888" w:rsidRDefault="00A33888">
      <w:pPr>
        <w:widowControl/>
        <w:rPr>
          <w:b/>
          <w:bCs/>
          <w:sz w:val="24"/>
          <w:szCs w:val="24"/>
        </w:rPr>
      </w:pPr>
      <w:r>
        <w:rPr>
          <w:b/>
          <w:bCs/>
          <w:sz w:val="24"/>
          <w:szCs w:val="24"/>
        </w:rPr>
        <w:pict>
          <v:line id="_x0000_s1027" style="position:absolute;left:0;text-align:left;z-index:251660288;visibility:visible;mso-wrap-distance-left:4.5pt;mso-wrap-distance-top:4.5pt;mso-wrap-distance-right:4.5pt;mso-wrap-distance-bottom:4.5pt;mso-position-vertical-relative:line" from="4.5pt,8.9pt" to="481.5pt,8.9pt" strokeweight="1.5pt">
            <w10:wrap type="square"/>
          </v:line>
        </w:pict>
      </w:r>
    </w:p>
    <w:p w:rsidR="00A33888" w:rsidDel="00F966DB" w:rsidRDefault="00A33888">
      <w:pPr>
        <w:rPr>
          <w:del w:id="209" w:author="Administrator" w:date="2015-12-25T14:00:00Z"/>
          <w:rFonts w:ascii="新宋体" w:eastAsia="新宋体" w:hAnsi="新宋体" w:cs="新宋体"/>
          <w:kern w:val="0"/>
        </w:rPr>
      </w:pPr>
    </w:p>
    <w:p w:rsidR="00A33888" w:rsidDel="00F966DB" w:rsidRDefault="004C26AD">
      <w:pPr>
        <w:rPr>
          <w:del w:id="210" w:author="Administrator" w:date="2015-12-25T14:00:00Z"/>
          <w:rFonts w:ascii="新宋体" w:eastAsia="新宋体" w:hAnsi="新宋体" w:cs="新宋体"/>
          <w:kern w:val="0"/>
        </w:rPr>
      </w:pPr>
      <w:del w:id="211" w:author="Administrator" w:date="2015-12-25T14:00:00Z">
        <w:r w:rsidDel="00F966DB">
          <w:rPr>
            <w:noProof/>
            <w:lang w:eastAsia="zh-CN"/>
          </w:rPr>
          <w:drawing>
            <wp:inline distT="0" distB="0" distL="0" distR="0">
              <wp:extent cx="6337300" cy="5645150"/>
              <wp:effectExtent l="1905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6" cstate="print">
                        <a:extLst/>
                      </a:blip>
                      <a:stretch>
                        <a:fillRect/>
                      </a:stretch>
                    </pic:blipFill>
                    <pic:spPr>
                      <a:xfrm>
                        <a:off x="0" y="0"/>
                        <a:ext cx="6337300" cy="5645150"/>
                      </a:xfrm>
                      <a:prstGeom prst="rect">
                        <a:avLst/>
                      </a:prstGeom>
                      <a:ln w="12700" cap="flat">
                        <a:noFill/>
                        <a:miter lim="400000"/>
                      </a:ln>
                      <a:effectLst/>
                    </pic:spPr>
                  </pic:pic>
                </a:graphicData>
              </a:graphic>
            </wp:inline>
          </w:drawing>
        </w:r>
      </w:del>
    </w:p>
    <w:p w:rsidR="00A33888" w:rsidDel="00F966DB" w:rsidRDefault="00A33888" w:rsidP="00F966DB">
      <w:pPr>
        <w:rPr>
          <w:del w:id="212" w:author="Administrator" w:date="2015-12-25T14:00:00Z"/>
        </w:rPr>
        <w:pPrChange w:id="213" w:author="Administrator" w:date="2015-12-25T14:00:00Z">
          <w:pPr>
            <w:jc w:val="center"/>
          </w:pPr>
        </w:pPrChange>
      </w:pPr>
    </w:p>
    <w:p w:rsidR="00C62D02" w:rsidRDefault="009834AD">
      <w:pPr>
        <w:jc w:val="center"/>
        <w:rPr>
          <w:ins w:id="214" w:author="Administrator" w:date="2015-12-25T11:32:00Z"/>
          <w:rFonts w:ascii="宋体" w:eastAsia="宋体" w:hAnsi="宋体" w:cs="宋体" w:hint="eastAsia"/>
          <w:lang w:val="zh-TW" w:eastAsia="zh-CN"/>
        </w:rPr>
      </w:pPr>
      <w:ins w:id="215" w:author="Administrator" w:date="2015-12-25T11:32:00Z">
        <w:r>
          <w:rPr>
            <w:rFonts w:ascii="宋体" w:eastAsia="宋体" w:hAnsi="宋体" w:cs="宋体"/>
            <w:lang w:val="zh-TW" w:eastAsia="zh-CN"/>
          </w:rPr>
          <w:object w:dxaOrig="8275" w:dyaOrig="9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5pt;height:480.2pt" o:ole="">
              <v:imagedata r:id="rId7" o:title=""/>
            </v:shape>
            <o:OLEObject Type="Embed" ProgID="Visio.Drawing.11" ShapeID="_x0000_i1025" DrawAspect="Content" ObjectID="_1512558169" r:id="rId8"/>
          </w:object>
        </w:r>
      </w:ins>
    </w:p>
    <w:p w:rsidR="00A33888" w:rsidRDefault="004C26AD">
      <w:pPr>
        <w:jc w:val="center"/>
      </w:pPr>
      <w:r>
        <w:rPr>
          <w:rFonts w:ascii="宋体" w:eastAsia="宋体" w:hAnsi="宋体" w:cs="宋体"/>
          <w:lang w:val="zh-TW" w:eastAsia="zh-TW"/>
        </w:rPr>
        <w:t>图</w:t>
      </w:r>
      <w:r>
        <w:rPr>
          <w:rFonts w:ascii="Trebuchet MS"/>
        </w:rPr>
        <w:t>1</w:t>
      </w:r>
      <w:del w:id="216" w:author="Administrator" w:date="2015-12-25T11:32:00Z">
        <w:r w:rsidDel="00C62D02">
          <w:rPr>
            <w:rFonts w:ascii="Trebuchet MS"/>
          </w:rPr>
          <w:delText xml:space="preserve"> </w:delText>
        </w:r>
        <w:r w:rsidDel="00C62D02">
          <w:rPr>
            <w:rFonts w:ascii="宋体" w:eastAsia="宋体" w:hAnsi="宋体" w:cs="宋体"/>
            <w:lang w:val="zh-TW" w:eastAsia="zh-TW"/>
          </w:rPr>
          <w:delText>异构数据库同步流程</w:delText>
        </w:r>
      </w:del>
    </w:p>
    <w:p w:rsidR="00A33888" w:rsidRDefault="004C26AD">
      <w:pPr>
        <w:ind w:firstLine="315"/>
        <w:rPr>
          <w:rFonts w:ascii="微软雅黑" w:eastAsia="微软雅黑" w:hAnsi="微软雅黑" w:cs="微软雅黑"/>
        </w:rPr>
      </w:pPr>
      <w:r>
        <w:rPr>
          <w:noProof/>
          <w:lang w:eastAsia="zh-CN"/>
        </w:rPr>
        <w:lastRenderedPageBreak/>
        <w:drawing>
          <wp:inline distT="0" distB="0" distL="0" distR="0">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9" cstate="print">
                      <a:extLst/>
                    </a:blip>
                    <a:stretch>
                      <a:fillRect/>
                    </a:stretch>
                  </pic:blipFill>
                  <pic:spPr>
                    <a:xfrm>
                      <a:off x="0" y="0"/>
                      <a:ext cx="5136516" cy="2814955"/>
                    </a:xfrm>
                    <a:prstGeom prst="rect">
                      <a:avLst/>
                    </a:prstGeom>
                    <a:ln w="12700" cap="flat">
                      <a:noFill/>
                      <a:miter lim="400000"/>
                    </a:ln>
                    <a:effectLst/>
                  </pic:spPr>
                </pic:pic>
              </a:graphicData>
            </a:graphic>
          </wp:inline>
        </w:drawing>
      </w:r>
    </w:p>
    <w:p w:rsidR="00A33888" w:rsidRDefault="004C26AD">
      <w:pPr>
        <w:jc w:val="center"/>
      </w:pPr>
      <w:r>
        <w:rPr>
          <w:rFonts w:ascii="宋体" w:eastAsia="宋体" w:hAnsi="宋体" w:cs="宋体"/>
          <w:lang w:val="zh-TW" w:eastAsia="zh-TW"/>
        </w:rPr>
        <w:t>图</w:t>
      </w:r>
      <w:r>
        <w:rPr>
          <w:rFonts w:ascii="Trebuchet MS"/>
        </w:rPr>
        <w:t xml:space="preserve">2 </w:t>
      </w:r>
      <w:del w:id="217" w:author="Administrator" w:date="2015-12-25T11:32:00Z">
        <w:r w:rsidDel="00C62D02">
          <w:rPr>
            <w:rFonts w:ascii="宋体" w:eastAsia="宋体" w:hAnsi="宋体" w:cs="宋体"/>
            <w:lang w:val="zh-TW" w:eastAsia="zh-TW"/>
          </w:rPr>
          <w:delText>异构数据库同步装置</w:delText>
        </w:r>
      </w:del>
    </w:p>
    <w:sectPr w:rsidR="00A33888" w:rsidSect="00A33888">
      <w:pgSz w:w="11900" w:h="16840"/>
      <w:pgMar w:top="1418" w:right="851" w:bottom="851" w:left="1418"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6AD" w:rsidRDefault="004C26AD" w:rsidP="00A33888">
      <w:pPr>
        <w:spacing w:line="240" w:lineRule="auto"/>
      </w:pPr>
      <w:r>
        <w:separator/>
      </w:r>
    </w:p>
  </w:endnote>
  <w:endnote w:type="continuationSeparator" w:id="0">
    <w:p w:rsidR="004C26AD" w:rsidRDefault="004C26AD" w:rsidP="00A33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6AD" w:rsidRDefault="004C26AD" w:rsidP="00A33888">
      <w:pPr>
        <w:spacing w:line="240" w:lineRule="auto"/>
      </w:pPr>
      <w:r>
        <w:separator/>
      </w:r>
    </w:p>
  </w:footnote>
  <w:footnote w:type="continuationSeparator" w:id="0">
    <w:p w:rsidR="004C26AD" w:rsidRDefault="004C26AD" w:rsidP="00A3388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visionView w:markup="0"/>
  <w:trackRevisions/>
  <w:defaultTabStop w:val="420"/>
  <w:characterSpacingControl w:val="doNotCompress"/>
  <w:hdrShapeDefaults>
    <o:shapedefaults v:ext="edit" spidmax="3074"/>
  </w:hdrShapeDefaults>
  <w:footnotePr>
    <w:footnote w:id="-1"/>
    <w:footnote w:id="0"/>
  </w:footnotePr>
  <w:endnotePr>
    <w:endnote w:id="-1"/>
    <w:endnote w:id="0"/>
  </w:endnotePr>
  <w:compat>
    <w:useFELayout/>
  </w:compat>
  <w:rsids>
    <w:rsidRoot w:val="00A33888"/>
    <w:rsid w:val="00027337"/>
    <w:rsid w:val="000D2AB2"/>
    <w:rsid w:val="000E36B4"/>
    <w:rsid w:val="001D71EB"/>
    <w:rsid w:val="00211A0C"/>
    <w:rsid w:val="00271253"/>
    <w:rsid w:val="003067F7"/>
    <w:rsid w:val="003D462C"/>
    <w:rsid w:val="004C26AD"/>
    <w:rsid w:val="005323E3"/>
    <w:rsid w:val="0056541F"/>
    <w:rsid w:val="00642573"/>
    <w:rsid w:val="00694A61"/>
    <w:rsid w:val="006B5491"/>
    <w:rsid w:val="007B77A6"/>
    <w:rsid w:val="007F2FE5"/>
    <w:rsid w:val="00905A09"/>
    <w:rsid w:val="009220E3"/>
    <w:rsid w:val="009834AD"/>
    <w:rsid w:val="00A33888"/>
    <w:rsid w:val="00AA08E1"/>
    <w:rsid w:val="00BA1B97"/>
    <w:rsid w:val="00C405AE"/>
    <w:rsid w:val="00C62D02"/>
    <w:rsid w:val="00C70095"/>
    <w:rsid w:val="00CC38CE"/>
    <w:rsid w:val="00D021C5"/>
    <w:rsid w:val="00E406E1"/>
    <w:rsid w:val="00F96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33888"/>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33888"/>
    <w:rPr>
      <w:u w:val="single"/>
    </w:rPr>
  </w:style>
  <w:style w:type="table" w:customStyle="1" w:styleId="TableNormal">
    <w:name w:val="Table Normal"/>
    <w:rsid w:val="00A33888"/>
    <w:tblPr>
      <w:tblInd w:w="0" w:type="dxa"/>
      <w:tblCellMar>
        <w:top w:w="0" w:type="dxa"/>
        <w:left w:w="0" w:type="dxa"/>
        <w:bottom w:w="0" w:type="dxa"/>
        <w:right w:w="0" w:type="dxa"/>
      </w:tblCellMar>
    </w:tblPr>
  </w:style>
  <w:style w:type="paragraph" w:customStyle="1" w:styleId="a4">
    <w:name w:val="页眉与页脚"/>
    <w:rsid w:val="00A33888"/>
    <w:pPr>
      <w:tabs>
        <w:tab w:val="right" w:pos="9020"/>
      </w:tabs>
    </w:pPr>
    <w:rPr>
      <w:rFonts w:ascii="Helvetica" w:eastAsia="Arial Unicode MS" w:hAnsi="Arial Unicode MS" w:cs="Arial Unicode MS"/>
      <w:color w:val="000000"/>
      <w:sz w:val="24"/>
      <w:szCs w:val="24"/>
    </w:rPr>
  </w:style>
  <w:style w:type="paragraph" w:customStyle="1" w:styleId="1">
    <w:name w:val="列出段落1"/>
    <w:rsid w:val="00A33888"/>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header"/>
    <w:basedOn w:val="a"/>
    <w:link w:val="Char"/>
    <w:uiPriority w:val="99"/>
    <w:semiHidden/>
    <w:unhideWhenUsed/>
    <w:rsid w:val="007B77A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7B77A6"/>
    <w:rPr>
      <w:rFonts w:ascii="Calibri" w:eastAsia="Calibri" w:hAnsi="Calibri" w:cs="Calibri"/>
      <w:color w:val="000000"/>
      <w:kern w:val="2"/>
      <w:sz w:val="18"/>
      <w:szCs w:val="18"/>
      <w:u w:color="000000"/>
      <w:lang w:eastAsia="en-US"/>
    </w:rPr>
  </w:style>
  <w:style w:type="paragraph" w:styleId="a6">
    <w:name w:val="footer"/>
    <w:basedOn w:val="a"/>
    <w:link w:val="Char0"/>
    <w:uiPriority w:val="99"/>
    <w:semiHidden/>
    <w:unhideWhenUsed/>
    <w:rsid w:val="007B77A6"/>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7B77A6"/>
    <w:rPr>
      <w:rFonts w:ascii="Calibri" w:eastAsia="Calibri" w:hAnsi="Calibri" w:cs="Calibri"/>
      <w:color w:val="000000"/>
      <w:kern w:val="2"/>
      <w:sz w:val="18"/>
      <w:szCs w:val="18"/>
      <w:u w:color="000000"/>
      <w:lang w:eastAsia="en-US"/>
    </w:rPr>
  </w:style>
  <w:style w:type="paragraph" w:styleId="a7">
    <w:name w:val="Balloon Text"/>
    <w:basedOn w:val="a"/>
    <w:link w:val="Char1"/>
    <w:uiPriority w:val="99"/>
    <w:semiHidden/>
    <w:unhideWhenUsed/>
    <w:rsid w:val="009220E3"/>
    <w:pPr>
      <w:spacing w:line="240" w:lineRule="auto"/>
    </w:pPr>
    <w:rPr>
      <w:sz w:val="18"/>
      <w:szCs w:val="18"/>
    </w:rPr>
  </w:style>
  <w:style w:type="character" w:customStyle="1" w:styleId="Char1">
    <w:name w:val="批注框文本 Char"/>
    <w:basedOn w:val="a0"/>
    <w:link w:val="a7"/>
    <w:uiPriority w:val="99"/>
    <w:semiHidden/>
    <w:rsid w:val="009220E3"/>
    <w:rPr>
      <w:rFonts w:ascii="Calibri" w:eastAsia="Calibri" w:hAnsi="Calibri" w:cs="Calibri"/>
      <w:color w:val="000000"/>
      <w:kern w:val="2"/>
      <w:sz w:val="18"/>
      <w:szCs w:val="18"/>
      <w:u w:color="000000"/>
      <w:lang w:eastAsia="en-US"/>
    </w:rPr>
  </w:style>
</w:styles>
</file>

<file path=word/webSettings.xml><?xml version="1.0" encoding="utf-8"?>
<w:webSettings xmlns:r="http://schemas.openxmlformats.org/officeDocument/2006/relationships" xmlns:w="http://schemas.openxmlformats.org/wordprocessingml/2006/main">
  <w:divs>
    <w:div w:id="1026756827">
      <w:bodyDiv w:val="1"/>
      <w:marLeft w:val="0"/>
      <w:marRight w:val="0"/>
      <w:marTop w:val="0"/>
      <w:marBottom w:val="0"/>
      <w:divBdr>
        <w:top w:val="none" w:sz="0" w:space="0" w:color="auto"/>
        <w:left w:val="none" w:sz="0" w:space="0" w:color="auto"/>
        <w:bottom w:val="none" w:sz="0" w:space="0" w:color="auto"/>
        <w:right w:val="none" w:sz="0" w:space="0" w:color="auto"/>
      </w:divBdr>
      <w:divsChild>
        <w:div w:id="820776906">
          <w:marLeft w:val="0"/>
          <w:marRight w:val="0"/>
          <w:marTop w:val="0"/>
          <w:marBottom w:val="0"/>
          <w:divBdr>
            <w:top w:val="none" w:sz="0" w:space="0" w:color="auto"/>
            <w:left w:val="none" w:sz="0" w:space="0" w:color="auto"/>
            <w:bottom w:val="none" w:sz="0" w:space="0" w:color="auto"/>
            <w:right w:val="none" w:sz="0" w:space="0" w:color="auto"/>
          </w:divBdr>
        </w:div>
      </w:divsChild>
    </w:div>
    <w:div w:id="192317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cp:revision>
  <dcterms:created xsi:type="dcterms:W3CDTF">2015-12-25T02:22:00Z</dcterms:created>
  <dcterms:modified xsi:type="dcterms:W3CDTF">2015-12-25T06:16:00Z</dcterms:modified>
</cp:coreProperties>
</file>